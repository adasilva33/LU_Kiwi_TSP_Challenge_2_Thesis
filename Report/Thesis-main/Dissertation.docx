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C656" w14:textId="77777777" w:rsidR="00C2753D" w:rsidRDefault="00000000">
      <w:pPr>
        <w:spacing w:after="747" w:line="311" w:lineRule="auto"/>
        <w:ind w:left="-5" w:firstLine="0"/>
        <w:jc w:val="left"/>
      </w:pPr>
      <w:r>
        <w:rPr>
          <w:b/>
          <w:sz w:val="41"/>
          <w:szCs w:val="41"/>
        </w:rPr>
        <w:t>Chapter 2</w:t>
      </w:r>
    </w:p>
    <w:p w14:paraId="3A649E58" w14:textId="77777777" w:rsidR="00C2753D" w:rsidRDefault="00000000">
      <w:pPr>
        <w:pStyle w:val="Heading1"/>
        <w:ind w:left="-5" w:firstLine="0"/>
      </w:pPr>
      <w:r>
        <w:t>Literature Review</w:t>
      </w:r>
    </w:p>
    <w:p w14:paraId="411B6C49" w14:textId="77777777" w:rsidR="00C2753D" w:rsidRDefault="00000000">
      <w:pPr>
        <w:pStyle w:val="Heading2"/>
        <w:tabs>
          <w:tab w:val="center" w:pos="2620"/>
        </w:tabs>
        <w:spacing w:after="370"/>
        <w:ind w:left="-15" w:firstLine="0"/>
      </w:pPr>
      <w:r>
        <w:t>2.1</w:t>
      </w:r>
      <w:r>
        <w:tab/>
        <w:t>Optimisation in Air Travel</w:t>
      </w:r>
    </w:p>
    <w:p w14:paraId="6FCFDA35" w14:textId="7A249134" w:rsidR="008E3356" w:rsidRDefault="00000000" w:rsidP="008E3356">
      <w:pPr>
        <w:spacing w:after="483"/>
        <w:ind w:left="-5" w:firstLine="0"/>
        <w:rPr>
          <w:ins w:id="0" w:author="Miailhe, Anabelle" w:date="2024-08-21T19:21:00Z" w16du:dateUtc="2024-08-21T18:21:00Z"/>
        </w:rPr>
      </w:pPr>
      <w:r>
        <w:t>In this section, we discuss some common challenges faced by airline companies and demonstrate the importance of optimisation in decision-making</w:t>
      </w:r>
      <w:ins w:id="1" w:author="Miailhe, Anabelle" w:date="2024-08-21T19:21:00Z" w16du:dateUtc="2024-08-21T18:21:00Z">
        <w:r w:rsidR="008E3356">
          <w:t xml:space="preserve"> </w:t>
        </w:r>
        <w:r w:rsidR="008E3356">
          <w:t>for the success and competitiveness of airline companies.</w:t>
        </w:r>
      </w:ins>
    </w:p>
    <w:p w14:paraId="54160FF3" w14:textId="3236101F" w:rsidR="00C2753D" w:rsidDel="008E3356" w:rsidRDefault="00000000">
      <w:pPr>
        <w:spacing w:after="483"/>
        <w:ind w:left="-5" w:firstLine="0"/>
        <w:rPr>
          <w:del w:id="2" w:author="Miailhe, Anabelle" w:date="2024-08-21T19:21:00Z" w16du:dateUtc="2024-08-21T18:21:00Z"/>
        </w:rPr>
      </w:pPr>
      <w:del w:id="3" w:author="Miailhe, Anabelle" w:date="2024-08-21T19:21:00Z" w16du:dateUtc="2024-08-21T18:21:00Z">
        <w:r w:rsidDel="008E3356">
          <w:delText>. The goal is to provide insight into some important optimisation problems, underscoring their importance for the success and competitiveness of airline companies.</w:delText>
        </w:r>
      </w:del>
    </w:p>
    <w:p w14:paraId="6D6EB88A" w14:textId="77777777" w:rsidR="00C2753D" w:rsidRDefault="00000000">
      <w:pPr>
        <w:pStyle w:val="Heading3"/>
        <w:tabs>
          <w:tab w:val="center" w:pos="2392"/>
        </w:tabs>
        <w:ind w:left="-15" w:firstLine="0"/>
      </w:pPr>
      <w:r>
        <w:t>2.1.1</w:t>
      </w:r>
      <w:r>
        <w:tab/>
        <w:t>Fleet Assignment Problem</w:t>
      </w:r>
    </w:p>
    <w:p w14:paraId="4BAA691D" w14:textId="01F45FD0" w:rsidR="00C2753D" w:rsidRDefault="00000000">
      <w:pPr>
        <w:spacing w:after="66"/>
        <w:ind w:left="-5" w:firstLine="0"/>
      </w:pPr>
      <w:r>
        <w:t>The Fleet Assignment Problem (FAP), as discussed in [1] involves assigning different types of aircraft</w:t>
      </w:r>
      <w:ins w:id="4" w:author="Miailhe, Anabelle" w:date="2024-08-21T19:22:00Z" w16du:dateUtc="2024-08-21T18:22:00Z">
        <w:r w:rsidR="008E3356">
          <w:t xml:space="preserve"> </w:t>
        </w:r>
      </w:ins>
      <w:del w:id="5" w:author="Miailhe, Anabelle" w:date="2024-08-21T19:22:00Z" w16du:dateUtc="2024-08-21T18:22:00Z">
        <w:r w:rsidDel="008E3356">
          <w:delText xml:space="preserve">, each with specific capacities, </w:delText>
        </w:r>
      </w:del>
      <w:r>
        <w:t xml:space="preserve">to flights based on their capabilities, operational costs, and revenue potential. This decision greatly influences airline revenues and is a vital part of the overall scheduling process. </w:t>
      </w:r>
      <w:commentRangeStart w:id="6"/>
      <w:r>
        <w:t>The complexity of FAP is driven by the large number of flights an airline manages daily and its interdependencies with other processes like maintenance and crew scheduling.</w:t>
      </w:r>
      <w:commentRangeEnd w:id="6"/>
      <w:r w:rsidR="008E3356">
        <w:rPr>
          <w:rStyle w:val="CommentReference"/>
        </w:rPr>
        <w:commentReference w:id="6"/>
      </w:r>
    </w:p>
    <w:p w14:paraId="638F556D" w14:textId="77777777" w:rsidR="00C2753D" w:rsidRDefault="00000000">
      <w:pPr>
        <w:spacing w:after="74" w:line="259" w:lineRule="auto"/>
        <w:ind w:left="1465" w:right="1455" w:firstLine="0"/>
        <w:jc w:val="center"/>
      </w:pPr>
      <w:r>
        <w:t>2</w:t>
      </w:r>
    </w:p>
    <w:p w14:paraId="0CCD12EA" w14:textId="77777777" w:rsidR="00C2753D" w:rsidRDefault="00000000">
      <w:pPr>
        <w:pStyle w:val="Heading3"/>
        <w:tabs>
          <w:tab w:val="center" w:pos="2355"/>
        </w:tabs>
        <w:ind w:left="-15" w:firstLine="0"/>
      </w:pPr>
      <w:r>
        <w:t>2.1.2</w:t>
      </w:r>
      <w:r>
        <w:tab/>
        <w:t>Crew Scheduling Problem</w:t>
      </w:r>
    </w:p>
    <w:p w14:paraId="325B4618" w14:textId="77777777" w:rsidR="00C2753D" w:rsidRDefault="00000000">
      <w:pPr>
        <w:spacing w:after="184" w:line="333" w:lineRule="auto"/>
        <w:ind w:left="-5" w:right="-15" w:firstLine="0"/>
        <w:jc w:val="left"/>
      </w:pPr>
      <w:r>
        <w:t>The Crew Scheduling Problem (CSP), as discussed in [2], involves assigning crews to a sequence of tasks, each with defined start and end times, with the primary objective of ensuring that all tasks are covered while adhering to regulations on maximum working hours for crew members.</w:t>
      </w:r>
    </w:p>
    <w:p w14:paraId="729CCB33" w14:textId="1245F536" w:rsidR="00C2753D" w:rsidRDefault="00000000">
      <w:pPr>
        <w:spacing w:after="518"/>
        <w:ind w:left="-5" w:firstLine="0"/>
      </w:pPr>
      <w:r>
        <w:t xml:space="preserve">This problem is particularly critical for low-cost </w:t>
      </w:r>
      <w:del w:id="7" w:author="Miailhe, Anabelle" w:date="2024-08-21T19:27:00Z" w16du:dateUtc="2024-08-21T18:27:00Z">
        <w:r w:rsidDel="008E3356">
          <w:delText>carriers</w:delText>
        </w:r>
      </w:del>
      <w:ins w:id="8" w:author="Miailhe, Anabelle" w:date="2024-08-21T19:27:00Z" w16du:dateUtc="2024-08-21T18:27:00Z">
        <w:r w:rsidR="008E3356">
          <w:t>airlines</w:t>
        </w:r>
      </w:ins>
      <w:r>
        <w:t xml:space="preserve">, for </w:t>
      </w:r>
      <w:del w:id="9" w:author="Miailhe, Anabelle" w:date="2024-08-21T19:27:00Z" w16du:dateUtc="2024-08-21T18:27:00Z">
        <w:r w:rsidDel="008E3356">
          <w:delText xml:space="preserve">instance </w:delText>
        </w:r>
      </w:del>
      <w:ins w:id="10" w:author="Miailhe, Anabelle" w:date="2024-08-21T19:27:00Z" w16du:dateUtc="2024-08-21T18:27:00Z">
        <w:r w:rsidR="008E3356">
          <w:t>example</w:t>
        </w:r>
        <w:r w:rsidR="008E3356">
          <w:t xml:space="preserve"> </w:t>
        </w:r>
      </w:ins>
      <w:r>
        <w:t xml:space="preserve">in the United Kingdom in 2023, </w:t>
      </w:r>
      <w:del w:id="11" w:author="Miailhe, Anabelle" w:date="2024-08-21T19:28:00Z" w16du:dateUtc="2024-08-21T18:28:00Z">
        <w:r w:rsidDel="008E3356">
          <w:delText xml:space="preserve">the </w:delText>
        </w:r>
      </w:del>
      <w:r>
        <w:t xml:space="preserve">low-cost </w:t>
      </w:r>
      <w:del w:id="12" w:author="Miailhe, Anabelle" w:date="2024-08-21T19:28:00Z" w16du:dateUtc="2024-08-21T18:28:00Z">
        <w:r w:rsidDel="008E3356">
          <w:delText xml:space="preserve">carriers </w:delText>
        </w:r>
      </w:del>
      <w:ins w:id="13" w:author="Miailhe, Anabelle" w:date="2024-08-21T19:28:00Z" w16du:dateUtc="2024-08-21T18:28:00Z">
        <w:r w:rsidR="008E3356">
          <w:t>flights</w:t>
        </w:r>
        <w:r w:rsidR="008E3356">
          <w:t xml:space="preserve"> </w:t>
        </w:r>
      </w:ins>
      <w:r>
        <w:t>comprise 48% of the scheduled capacity (total number of seats offered) [3], which rely heavily on optimised crew schedules to maintain competitiveness. Efficient crew scheduling is essential not only for low cost carriers and for cost minimisation but also for ensuring operational reliability and flexibility in response to unexpected disruptions. [4]</w:t>
      </w:r>
    </w:p>
    <w:p w14:paraId="042C647C" w14:textId="77777777" w:rsidR="00C2753D" w:rsidRDefault="00000000">
      <w:pPr>
        <w:pStyle w:val="Heading3"/>
        <w:tabs>
          <w:tab w:val="center" w:pos="2255"/>
        </w:tabs>
        <w:ind w:left="-15" w:firstLine="0"/>
      </w:pPr>
      <w:r>
        <w:lastRenderedPageBreak/>
        <w:t>2.1.3</w:t>
      </w:r>
      <w:r>
        <w:tab/>
        <w:t>Disruption Management</w:t>
      </w:r>
    </w:p>
    <w:p w14:paraId="36178D63" w14:textId="77777777" w:rsidR="00C2753D" w:rsidRDefault="00000000">
      <w:pPr>
        <w:ind w:left="-5" w:firstLine="0"/>
      </w:pPr>
      <w:r>
        <w:t>Disruptions in airline operations, as noted in [5], can occur due to various factors, including crew unavailability, delays from air traffic control, weather conditions, or mechanical failures. Given that flight schedules are typically planned months in advance [6], effective disruption management is crucial to minimise the impact on passengers and overall airline operations.</w:t>
      </w:r>
    </w:p>
    <w:p w14:paraId="4097EC7A" w14:textId="77777777" w:rsidR="00C2753D" w:rsidRDefault="00000000">
      <w:pPr>
        <w:spacing w:after="418"/>
        <w:ind w:left="-5" w:firstLine="0"/>
      </w:pPr>
      <w:r>
        <w:t>The two mains drivers of disruption management are aircraft and crew recovery.</w:t>
      </w:r>
    </w:p>
    <w:p w14:paraId="1F57D22C" w14:textId="3115EF4D" w:rsidR="00C2753D" w:rsidRDefault="00000000">
      <w:pPr>
        <w:numPr>
          <w:ilvl w:val="0"/>
          <w:numId w:val="8"/>
        </w:numPr>
        <w:spacing w:after="218"/>
        <w:ind w:left="546" w:hanging="218"/>
      </w:pPr>
      <w:r>
        <w:t xml:space="preserve">Aircraft recovery: </w:t>
      </w:r>
      <w:del w:id="14" w:author="Miailhe, Anabelle" w:date="2024-08-21T19:30:00Z" w16du:dateUtc="2024-08-21T18:30:00Z">
        <w:r w:rsidDel="008E3356">
          <w:delText xml:space="preserve">Reassigning aircraft to flights after disruption by taking care of schedules, airports availibility and maintenance. </w:delText>
        </w:r>
      </w:del>
      <w:r>
        <w:t xml:space="preserve">Optimisation tools help manage the complex logistics of matching available aircraft with rescheduled flights, considering factors like airport availability and maintenance requirements. </w:t>
      </w:r>
      <w:del w:id="15" w:author="Miailhe, Anabelle" w:date="2024-08-21T19:30:00Z" w16du:dateUtc="2024-08-21T18:30:00Z">
        <w:r w:rsidDel="008E3356">
          <w:delText>This ensures that the revised schedules are as efficient and practical as possible.</w:delText>
        </w:r>
      </w:del>
    </w:p>
    <w:p w14:paraId="0726B143" w14:textId="73293464" w:rsidR="00C2753D" w:rsidRDefault="00000000">
      <w:pPr>
        <w:numPr>
          <w:ilvl w:val="0"/>
          <w:numId w:val="8"/>
        </w:numPr>
        <w:ind w:left="546" w:hanging="218"/>
        <w:sectPr w:rsidR="00C2753D">
          <w:headerReference w:type="even" r:id="rId12"/>
          <w:headerReference w:type="default" r:id="rId13"/>
          <w:footerReference w:type="even" r:id="rId14"/>
          <w:footerReference w:type="default" r:id="rId15"/>
          <w:headerReference w:type="first" r:id="rId16"/>
          <w:footerReference w:type="first" r:id="rId17"/>
          <w:pgSz w:w="11918" w:h="16855"/>
          <w:pgMar w:top="2252" w:right="1440" w:bottom="1398" w:left="2160" w:header="720" w:footer="720" w:gutter="0"/>
          <w:pgNumType w:start="1"/>
          <w:cols w:space="720"/>
          <w:titlePg/>
        </w:sectPr>
      </w:pPr>
      <w:r>
        <w:t xml:space="preserve">Crew recovery: </w:t>
      </w:r>
      <w:del w:id="16" w:author="Miailhe, Anabelle" w:date="2024-08-21T19:31:00Z" w16du:dateUtc="2024-08-21T18:31:00Z">
        <w:r w:rsidDel="00563FBD">
          <w:delText xml:space="preserve">reassigning crew members to flights by respecting all flights are staffed appropriattely. </w:delText>
        </w:r>
      </w:del>
      <w:r>
        <w:t>Optimisation tools are used to adjust crew schedules, taking into account factors such as legal working hours, crew availability, and the need to cover all flights efficiently. These tools help in developing feasible and compliant crew rosters that adapt to the new flight schedules.</w:t>
      </w:r>
    </w:p>
    <w:p w14:paraId="726B118E" w14:textId="77777777" w:rsidR="00C2753D" w:rsidRDefault="00000000">
      <w:pPr>
        <w:spacing w:after="529" w:line="333" w:lineRule="auto"/>
        <w:ind w:left="-5" w:right="-15" w:firstLine="0"/>
        <w:jc w:val="left"/>
      </w:pPr>
      <w:r>
        <w:lastRenderedPageBreak/>
        <w:t>These optimisation strategies, supported by advanced software, for instance [7] and [8], are crucial for reducing the impact of disruptions and boosting operational resilience in the airline industry.</w:t>
      </w:r>
    </w:p>
    <w:p w14:paraId="108D79F6" w14:textId="77777777" w:rsidR="00C2753D" w:rsidRDefault="00000000">
      <w:pPr>
        <w:pStyle w:val="Heading3"/>
        <w:tabs>
          <w:tab w:val="center" w:pos="2851"/>
        </w:tabs>
        <w:ind w:left="-15" w:firstLine="0"/>
      </w:pPr>
      <w:r>
        <w:t>2.1.4</w:t>
      </w:r>
      <w:r>
        <w:tab/>
        <w:t>Airline adaptation to new demand</w:t>
      </w:r>
    </w:p>
    <w:p w14:paraId="1E8C9222" w14:textId="06F71668" w:rsidR="00C2753D" w:rsidRDefault="00000000">
      <w:pPr>
        <w:spacing w:after="0"/>
        <w:ind w:left="-5" w:firstLine="0"/>
      </w:pPr>
      <w:r>
        <w:t>Airline</w:t>
      </w:r>
      <w:del w:id="17" w:author="Miailhe, Anabelle" w:date="2024-08-21T19:31:00Z" w16du:dateUtc="2024-08-21T18:31:00Z">
        <w:r w:rsidDel="00563FBD">
          <w:delText>s</w:delText>
        </w:r>
      </w:del>
      <w:r>
        <w:t xml:space="preserve"> companies must continuously adapt their schedules to meet evolving market demands, particularly with the growing dominance of leisure travel over business travel, which has introduced new patterns of demand</w:t>
      </w:r>
      <w:ins w:id="18" w:author="Miailhe, Anabelle" w:date="2024-08-21T19:32:00Z" w16du:dateUtc="2024-08-21T18:32:00Z">
        <w:r w:rsidR="00563FBD">
          <w:t xml:space="preserve">. For example, </w:t>
        </w:r>
      </w:ins>
      <w:del w:id="19" w:author="Miailhe, Anabelle" w:date="2024-08-21T19:32:00Z" w16du:dateUtc="2024-08-21T18:32:00Z">
        <w:r w:rsidDel="00563FBD">
          <w:delText xml:space="preserve"> </w:delText>
        </w:r>
      </w:del>
      <w:r>
        <w:t>seasonality, especially in Europe as shown on Figure 2.1. This seasonality poses a challenge for airlines as they have to balance high demand during peak seasons with the risk of underutilisation during off-peak times.</w:t>
      </w:r>
    </w:p>
    <w:p w14:paraId="11CEEBEF" w14:textId="77777777" w:rsidR="00C2753D" w:rsidRDefault="00000000">
      <w:pPr>
        <w:spacing w:after="225" w:line="259" w:lineRule="auto"/>
        <w:ind w:left="2911" w:firstLine="0"/>
        <w:jc w:val="left"/>
      </w:pPr>
      <w:r>
        <w:rPr>
          <w:noProof/>
        </w:rPr>
        <w:drawing>
          <wp:inline distT="0" distB="0" distL="0" distR="0" wp14:anchorId="585A5AEC" wp14:editId="1D5EF125">
            <wp:extent cx="1584674" cy="2326302"/>
            <wp:effectExtent l="0" t="0" r="0" b="0"/>
            <wp:docPr id="349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584674" cy="2326302"/>
                    </a:xfrm>
                    <a:prstGeom prst="rect">
                      <a:avLst/>
                    </a:prstGeom>
                    <a:ln/>
                  </pic:spPr>
                </pic:pic>
              </a:graphicData>
            </a:graphic>
          </wp:inline>
        </w:drawing>
      </w:r>
    </w:p>
    <w:p w14:paraId="4A3DF189" w14:textId="77777777" w:rsidR="00C2753D" w:rsidRDefault="00000000">
      <w:pPr>
        <w:spacing w:after="361" w:line="265" w:lineRule="auto"/>
        <w:jc w:val="center"/>
      </w:pPr>
      <w:r>
        <w:rPr>
          <w:rFonts w:ascii="Calibri" w:eastAsia="Calibri" w:hAnsi="Calibri" w:cs="Calibri"/>
          <w:sz w:val="20"/>
          <w:szCs w:val="20"/>
        </w:rPr>
        <w:t xml:space="preserve">Figure 2.1: </w:t>
      </w:r>
      <w:r>
        <w:rPr>
          <w:sz w:val="20"/>
          <w:szCs w:val="20"/>
        </w:rPr>
        <w:t>European demand seasonality [9]</w:t>
      </w:r>
    </w:p>
    <w:p w14:paraId="4567FA13" w14:textId="409A5C8E" w:rsidR="00C2753D" w:rsidDel="00563FBD" w:rsidRDefault="00000000">
      <w:pPr>
        <w:spacing w:after="0"/>
        <w:ind w:left="-5" w:firstLine="0"/>
        <w:rPr>
          <w:del w:id="20" w:author="Miailhe, Anabelle" w:date="2024-08-21T19:37:00Z" w16du:dateUtc="2024-08-21T18:37:00Z"/>
        </w:rPr>
      </w:pPr>
      <w:r>
        <w:t>Since travel demand varies throughout the year</w:t>
      </w:r>
      <w:del w:id="21" w:author="Miailhe, Anabelle" w:date="2024-08-21T19:33:00Z" w16du:dateUtc="2024-08-21T18:33:00Z">
        <w:r w:rsidDel="00563FBD">
          <w:delText>, seasonal-wise</w:delText>
        </w:r>
      </w:del>
      <w:r>
        <w:t xml:space="preserve">, airlines use a variety of techniques to achieve operational efficiency while maximising revenue [9]. </w:t>
      </w:r>
      <w:ins w:id="22" w:author="Miailhe, Anabelle" w:date="2024-08-21T19:34:00Z" w16du:dateUtc="2024-08-21T18:34:00Z">
        <w:r w:rsidR="00563FBD">
          <w:t xml:space="preserve">For instances, </w:t>
        </w:r>
      </w:ins>
      <w:del w:id="23" w:author="Miailhe, Anabelle" w:date="2024-08-21T19:34:00Z" w16du:dateUtc="2024-08-21T18:34:00Z">
        <w:r w:rsidDel="00563FBD">
          <w:delText xml:space="preserve">The </w:delText>
        </w:r>
      </w:del>
      <w:ins w:id="24" w:author="Miailhe, Anabelle" w:date="2024-08-21T19:34:00Z" w16du:dateUtc="2024-08-21T18:34:00Z">
        <w:r w:rsidR="00563FBD">
          <w:t>airlines sell</w:t>
        </w:r>
        <w:r w:rsidR="00563FBD">
          <w:t xml:space="preserve"> </w:t>
        </w:r>
      </w:ins>
      <w:del w:id="25" w:author="Miailhe, Anabelle" w:date="2024-08-21T19:34:00Z" w16du:dateUtc="2024-08-21T18:34:00Z">
        <w:r w:rsidDel="00563FBD">
          <w:delText xml:space="preserve">seats that airlines book are </w:delText>
        </w:r>
      </w:del>
      <w:r>
        <w:t>nearly 65% more</w:t>
      </w:r>
      <w:ins w:id="26" w:author="Miailhe, Anabelle" w:date="2024-08-21T19:34:00Z" w16du:dateUtc="2024-08-21T18:34:00Z">
        <w:r w:rsidR="00563FBD">
          <w:t xml:space="preserve"> seats</w:t>
        </w:r>
      </w:ins>
      <w:r>
        <w:t xml:space="preserve"> in August than they do in February</w:t>
      </w:r>
      <w:ins w:id="27" w:author="Miailhe, Anabelle" w:date="2024-08-21T19:35:00Z" w16du:dateUtc="2024-08-21T18:35:00Z">
        <w:r w:rsidR="00563FBD">
          <w:t xml:space="preserve">. </w:t>
        </w:r>
      </w:ins>
      <w:ins w:id="28" w:author="Miailhe, Anabelle" w:date="2024-08-21T19:36:00Z" w16du:dateUtc="2024-08-21T18:36:00Z">
        <w:r w:rsidR="00563FBD">
          <w:t xml:space="preserve">To ensure their operations remain efficient during peroids of </w:t>
        </w:r>
      </w:ins>
      <w:ins w:id="29" w:author="Miailhe, Anabelle" w:date="2024-08-21T19:37:00Z" w16du:dateUtc="2024-08-21T18:37:00Z">
        <w:r w:rsidR="00563FBD">
          <w:t xml:space="preserve">hightened demand, </w:t>
        </w:r>
      </w:ins>
      <w:del w:id="30" w:author="Miailhe, Anabelle" w:date="2024-08-21T19:35:00Z" w16du:dateUtc="2024-08-21T18:35:00Z">
        <w:r w:rsidDel="00563FBD">
          <w:delText xml:space="preserve"> when summer peak demand skyrocketed. They</w:delText>
        </w:r>
      </w:del>
      <w:ins w:id="31" w:author="Miailhe, Anabelle" w:date="2024-08-21T19:37:00Z" w16du:dateUtc="2024-08-21T18:37:00Z">
        <w:r w:rsidR="00563FBD">
          <w:t>a</w:t>
        </w:r>
      </w:ins>
      <w:ins w:id="32" w:author="Miailhe, Anabelle" w:date="2024-08-21T19:35:00Z" w16du:dateUtc="2024-08-21T18:35:00Z">
        <w:r w:rsidR="00563FBD">
          <w:t>irline companies</w:t>
        </w:r>
      </w:ins>
      <w:r>
        <w:t xml:space="preserve"> </w:t>
      </w:r>
      <w:commentRangeStart w:id="33"/>
      <w:r>
        <w:t>make the required allowance for additional aircraft and crew by optimisation models that specify priority routes and requirements for additional flights, alongside effective crew rotation management</w:t>
      </w:r>
      <w:ins w:id="34" w:author="Miailhe, Anabelle" w:date="2024-08-21T19:37:00Z" w16du:dateUtc="2024-08-21T18:37:00Z">
        <w:r w:rsidR="00563FBD">
          <w:t>.</w:t>
        </w:r>
      </w:ins>
      <w:del w:id="35" w:author="Miailhe, Anabelle" w:date="2024-08-21T19:37:00Z" w16du:dateUtc="2024-08-21T18:37:00Z">
        <w:r w:rsidDel="00563FBD">
          <w:delText xml:space="preserve"> to have everything go smoothly due to the heightened demand of resources.</w:delText>
        </w:r>
      </w:del>
      <w:ins w:id="36" w:author="Miailhe, Anabelle" w:date="2024-08-21T19:37:00Z" w16du:dateUtc="2024-08-21T18:37:00Z">
        <w:r w:rsidR="00563FBD">
          <w:t xml:space="preserve"> </w:t>
        </w:r>
      </w:ins>
      <w:commentRangeEnd w:id="33"/>
      <w:ins w:id="37" w:author="Miailhe, Anabelle" w:date="2024-08-21T19:38:00Z" w16du:dateUtc="2024-08-21T18:38:00Z">
        <w:r w:rsidR="00563FBD">
          <w:rPr>
            <w:rStyle w:val="CommentReference"/>
          </w:rPr>
          <w:commentReference w:id="33"/>
        </w:r>
      </w:ins>
    </w:p>
    <w:p w14:paraId="40F1748F" w14:textId="5FBBEFD8" w:rsidR="00C2753D" w:rsidRDefault="00563FBD" w:rsidP="00563FBD">
      <w:pPr>
        <w:spacing w:after="0"/>
        <w:ind w:left="-5" w:firstLine="0"/>
        <w:pPrChange w:id="38" w:author="Miailhe, Anabelle" w:date="2024-08-21T19:37:00Z" w16du:dateUtc="2024-08-21T18:37:00Z">
          <w:pPr>
            <w:ind w:left="-5" w:firstLine="0"/>
          </w:pPr>
        </w:pPrChange>
      </w:pPr>
      <w:ins w:id="39" w:author="Miailhe, Anabelle" w:date="2024-08-21T19:38:00Z" w16du:dateUtc="2024-08-21T18:38:00Z">
        <w:r>
          <w:t>In contrast</w:t>
        </w:r>
      </w:ins>
      <w:del w:id="40" w:author="Miailhe, Anabelle" w:date="2024-08-21T19:38:00Z" w16du:dateUtc="2024-08-21T18:38:00Z">
        <w:r w:rsidR="00000000" w:rsidDel="00563FBD">
          <w:delText>In contrast</w:delText>
        </w:r>
      </w:del>
      <w:r w:rsidR="00000000">
        <w:t>, winter months pose a different type of problem</w:t>
      </w:r>
      <w:ins w:id="41" w:author="Miailhe, Anabelle" w:date="2024-08-21T19:39:00Z" w16du:dateUtc="2024-08-21T18:39:00Z">
        <w:r>
          <w:t xml:space="preserve"> where</w:t>
        </w:r>
      </w:ins>
      <w:del w:id="42" w:author="Miailhe, Anabelle" w:date="2024-08-21T19:38:00Z" w16du:dateUtc="2024-08-21T18:38:00Z">
        <w:r w:rsidR="00000000" w:rsidDel="00563FBD">
          <w:delText>:</w:delText>
        </w:r>
      </w:del>
      <w:r w:rsidR="00000000">
        <w:t xml:space="preserve"> demand drops, </w:t>
      </w:r>
      <w:del w:id="43" w:author="Miailhe, Anabelle" w:date="2024-08-21T19:39:00Z" w16du:dateUtc="2024-08-21T18:39:00Z">
        <w:r w:rsidR="00000000" w:rsidDel="00563FBD">
          <w:delText xml:space="preserve">meaning </w:delText>
        </w:r>
      </w:del>
      <w:ins w:id="44" w:author="Miailhe, Anabelle" w:date="2024-08-21T19:39:00Z" w16du:dateUtc="2024-08-21T18:39:00Z">
        <w:r>
          <w:t xml:space="preserve">which can potenitally lead to </w:t>
        </w:r>
      </w:ins>
      <w:del w:id="45" w:author="Miailhe, Anabelle" w:date="2024-08-21T19:39:00Z" w16du:dateUtc="2024-08-21T18:39:00Z">
        <w:r w:rsidR="00000000" w:rsidDel="00563FBD">
          <w:delText xml:space="preserve">potential </w:delText>
        </w:r>
      </w:del>
      <w:r w:rsidR="00000000">
        <w:t>underutilisation of aircraft</w:t>
      </w:r>
      <w:ins w:id="46" w:author="Miailhe, Anabelle" w:date="2024-08-21T19:39:00Z" w16du:dateUtc="2024-08-21T18:39:00Z">
        <w:r>
          <w:t>s</w:t>
        </w:r>
      </w:ins>
      <w:r w:rsidR="00000000">
        <w:t xml:space="preserve">. To </w:t>
      </w:r>
      <w:del w:id="47" w:author="Miailhe, Anabelle" w:date="2024-08-21T19:39:00Z" w16du:dateUtc="2024-08-21T18:39:00Z">
        <w:r w:rsidR="00000000" w:rsidDel="00563FBD">
          <w:delText xml:space="preserve">do </w:delText>
        </w:r>
      </w:del>
      <w:ins w:id="48" w:author="Miailhe, Anabelle" w:date="2024-08-21T19:39:00Z" w16du:dateUtc="2024-08-21T18:39:00Z">
        <w:r>
          <w:t>manage</w:t>
        </w:r>
        <w:r>
          <w:t xml:space="preserve"> </w:t>
        </w:r>
      </w:ins>
      <w:r w:rsidR="00000000">
        <w:t xml:space="preserve">this, airlines are known to turn to ACMI leasing (agreement between two airlines, where the lessor agrees to provide an aircraft, crew, maintenance and insurance [10]) during periods of </w:t>
      </w:r>
      <w:r w:rsidR="00000000">
        <w:lastRenderedPageBreak/>
        <w:t xml:space="preserve">low demand to temporarily reduce fleet size by outsourcing their capacity. </w:t>
      </w:r>
      <w:del w:id="49" w:author="Miailhe, Anabelle" w:date="2024-08-21T19:40:00Z" w16du:dateUtc="2024-08-21T18:40:00Z">
        <w:r w:rsidR="00000000" w:rsidDel="0004367B">
          <w:delText xml:space="preserve">Parallel </w:delText>
        </w:r>
      </w:del>
      <w:ins w:id="50" w:author="Miailhe, Anabelle" w:date="2024-08-21T19:40:00Z" w16du:dateUtc="2024-08-21T18:40:00Z">
        <w:r w:rsidR="0004367B">
          <w:t>Alongside</w:t>
        </w:r>
        <w:r w:rsidR="0004367B">
          <w:t xml:space="preserve"> </w:t>
        </w:r>
      </w:ins>
      <w:del w:id="51" w:author="Miailhe, Anabelle" w:date="2024-08-21T19:40:00Z" w16du:dateUtc="2024-08-21T18:40:00Z">
        <w:r w:rsidR="00000000" w:rsidDel="0004367B">
          <w:delText xml:space="preserve">to </w:delText>
        </w:r>
      </w:del>
      <w:r w:rsidR="00000000">
        <w:t xml:space="preserve">this, </w:t>
      </w:r>
      <w:del w:id="52" w:author="Miailhe, Anabelle" w:date="2024-08-21T19:40:00Z" w16du:dateUtc="2024-08-21T18:40:00Z">
        <w:r w:rsidR="00000000" w:rsidDel="0004367B">
          <w:delText xml:space="preserve">they </w:delText>
        </w:r>
      </w:del>
      <w:ins w:id="53" w:author="Miailhe, Anabelle" w:date="2024-08-21T19:40:00Z" w16du:dateUtc="2024-08-21T18:40:00Z">
        <w:r w:rsidR="0004367B">
          <w:t>airline companies</w:t>
        </w:r>
        <w:r w:rsidR="0004367B">
          <w:t xml:space="preserve"> </w:t>
        </w:r>
      </w:ins>
      <w:r w:rsidR="00000000">
        <w:t>also increase maintenance activities and incentivise crews to take holidays or undergo training to maximise productivity across the operation. Equally, on a year-round basis, airlines apply dynamic pricing algorithms to vary fares in reaction to real-time demand patterns. In high-demand summer months, fares are tactically set so as to maximise revenues from travelers willing to pay more, while in winter, pricing strategies are aimed at stimulating demand with fare reductions to fill seats that otherwise would have gone empty</w:t>
      </w:r>
      <w:del w:id="54" w:author="Miailhe, Anabelle" w:date="2024-08-21T19:41:00Z" w16du:dateUtc="2024-08-21T18:41:00Z">
        <w:r w:rsidR="00000000" w:rsidDel="001E3138">
          <w:delText xml:space="preserve"> and improve overall aircraft utilisation</w:delText>
        </w:r>
      </w:del>
      <w:r w:rsidR="00000000">
        <w:t>. Such adaptive strategies are critical to the airlines for effectively beating the seasonal ebbs and flows in the travel industry.</w:t>
      </w:r>
      <w:r w:rsidR="00000000">
        <w:br w:type="page"/>
      </w:r>
    </w:p>
    <w:p w14:paraId="0A115AA2" w14:textId="77777777" w:rsidR="00C2753D" w:rsidRDefault="00000000">
      <w:pPr>
        <w:pStyle w:val="Heading2"/>
        <w:tabs>
          <w:tab w:val="center" w:pos="4011"/>
        </w:tabs>
        <w:ind w:left="-15" w:firstLine="0"/>
      </w:pPr>
      <w:r>
        <w:lastRenderedPageBreak/>
        <w:t>2.2</w:t>
      </w:r>
      <w:r>
        <w:tab/>
        <w:t>Traveling Salesman problem and its adapation</w:t>
      </w:r>
    </w:p>
    <w:p w14:paraId="56CEB3AB" w14:textId="6AEA5958" w:rsidR="00C2753D" w:rsidRDefault="00000000">
      <w:pPr>
        <w:spacing w:after="0"/>
        <w:ind w:left="-5" w:firstLine="0"/>
      </w:pPr>
      <w:r>
        <w:t xml:space="preserve">The Traveling Salesman Problem is a well known problem in the Operational Research and Computer Science </w:t>
      </w:r>
      <w:del w:id="55" w:author="Miailhe, Anabelle" w:date="2024-08-21T19:42:00Z" w16du:dateUtc="2024-08-21T18:42:00Z">
        <w:r w:rsidDel="003119CB">
          <w:delText>area</w:delText>
        </w:r>
      </w:del>
      <w:ins w:id="56" w:author="Miailhe, Anabelle" w:date="2024-08-21T19:42:00Z" w16du:dateUtc="2024-08-21T18:42:00Z">
        <w:r w:rsidR="003119CB">
          <w:t>fields</w:t>
        </w:r>
      </w:ins>
      <w:r>
        <w:t xml:space="preserve">. </w:t>
      </w:r>
      <w:del w:id="57" w:author="Miailhe, Anabelle" w:date="2024-08-21T19:42:00Z" w16du:dateUtc="2024-08-21T18:42:00Z">
        <w:r w:rsidDel="003119CB">
          <w:delText>The basic version</w:delText>
        </w:r>
      </w:del>
      <w:ins w:id="58" w:author="Miailhe, Anabelle" w:date="2024-08-21T19:42:00Z" w16du:dateUtc="2024-08-21T18:42:00Z">
        <w:r w:rsidR="003119CB">
          <w:t>A simple description</w:t>
        </w:r>
      </w:ins>
      <w:r>
        <w:t xml:space="preserve"> of the TSP is to find the best roundtrip for a saleman that has to travel around a given number of cities while minimising the overall journey’s distance. This problem is characterised as NP-Hard [11]. This means that there is no known polynomial-time algorithm that can solve all instances of the problem efficiently . </w:t>
      </w:r>
      <w:del w:id="59" w:author="Miailhe, Anabelle" w:date="2024-08-21T19:43:00Z" w16du:dateUtc="2024-08-21T18:43:00Z">
        <w:r w:rsidDel="003119CB">
          <w:delText>In terms of</w:delText>
        </w:r>
      </w:del>
      <w:ins w:id="60" w:author="Miailhe, Anabelle" w:date="2024-08-21T19:43:00Z" w16du:dateUtc="2024-08-21T18:43:00Z">
        <w:r w:rsidR="003119CB">
          <w:t>Regarding</w:t>
        </w:r>
      </w:ins>
      <w:r>
        <w:t xml:space="preserve"> time complexity, if we were to solve it </w:t>
      </w:r>
      <w:del w:id="61" w:author="Miailhe, Anabelle" w:date="2024-08-21T19:44:00Z" w16du:dateUtc="2024-08-21T18:44:00Z">
        <w:r w:rsidDel="003119CB">
          <w:delText xml:space="preserve">explorating </w:delText>
        </w:r>
      </w:del>
      <w:ins w:id="62" w:author="Miailhe, Anabelle" w:date="2024-08-21T19:44:00Z" w16du:dateUtc="2024-08-21T18:44:00Z">
        <w:r w:rsidR="003119CB">
          <w:t>exploring</w:t>
        </w:r>
        <w:r w:rsidR="003119CB">
          <w:t xml:space="preserve"> </w:t>
        </w:r>
      </w:ins>
      <w:r>
        <w:t>all the possible solutions</w:t>
      </w:r>
      <w:ins w:id="63" w:author="Miailhe, Anabelle" w:date="2024-08-21T19:44:00Z" w16du:dateUtc="2024-08-21T18:44:00Z">
        <w:r w:rsidR="003119CB">
          <w:t>,</w:t>
        </w:r>
      </w:ins>
      <w:r>
        <w:t xml:space="preserve"> the time complexity would have been</w:t>
      </w:r>
      <w:r>
        <w:rPr>
          <w:noProof/>
        </w:rPr>
        <w:drawing>
          <wp:inline distT="0" distB="0" distL="0" distR="0" wp14:anchorId="5E55D103" wp14:editId="1D403F40">
            <wp:extent cx="496824" cy="198120"/>
            <wp:effectExtent l="0" t="0" r="0" b="0"/>
            <wp:docPr id="349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96824" cy="198120"/>
                    </a:xfrm>
                    <a:prstGeom prst="rect">
                      <a:avLst/>
                    </a:prstGeom>
                    <a:ln/>
                  </pic:spPr>
                </pic:pic>
              </a:graphicData>
            </a:graphic>
          </wp:inline>
        </w:drawing>
      </w:r>
      <w:r>
        <w:t xml:space="preserve">) where </w:t>
      </w:r>
      <w:r>
        <w:rPr>
          <w:i/>
        </w:rPr>
        <w:t xml:space="preserve">n </w:t>
      </w:r>
      <w:r>
        <w:t>represents the number of cities.</w:t>
      </w:r>
    </w:p>
    <w:p w14:paraId="52CF9783" w14:textId="77777777" w:rsidR="00C2753D" w:rsidRDefault="00000000">
      <w:pPr>
        <w:spacing w:after="226" w:line="259" w:lineRule="auto"/>
        <w:ind w:left="832" w:firstLine="0"/>
        <w:jc w:val="left"/>
      </w:pPr>
      <w:r>
        <w:rPr>
          <w:noProof/>
        </w:rPr>
        <w:drawing>
          <wp:inline distT="0" distB="0" distL="0" distR="0" wp14:anchorId="44C747F3" wp14:editId="2C201CFB">
            <wp:extent cx="4225543" cy="2507843"/>
            <wp:effectExtent l="0" t="0" r="0" b="0"/>
            <wp:docPr id="3495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4225543" cy="2507843"/>
                    </a:xfrm>
                    <a:prstGeom prst="rect">
                      <a:avLst/>
                    </a:prstGeom>
                    <a:ln/>
                  </pic:spPr>
                </pic:pic>
              </a:graphicData>
            </a:graphic>
          </wp:inline>
        </w:drawing>
      </w:r>
    </w:p>
    <w:p w14:paraId="00F4681E" w14:textId="77777777" w:rsidR="00C2753D" w:rsidRDefault="00000000">
      <w:pPr>
        <w:spacing w:after="431" w:line="265" w:lineRule="auto"/>
        <w:jc w:val="center"/>
      </w:pPr>
      <w:r>
        <w:rPr>
          <w:rFonts w:ascii="Calibri" w:eastAsia="Calibri" w:hAnsi="Calibri" w:cs="Calibri"/>
          <w:sz w:val="20"/>
          <w:szCs w:val="20"/>
        </w:rPr>
        <w:t xml:space="preserve">Figure 2.2: </w:t>
      </w:r>
      <w:r>
        <w:rPr>
          <w:sz w:val="20"/>
          <w:szCs w:val="20"/>
        </w:rPr>
        <w:t>Time complexity of different functions [12]</w:t>
      </w:r>
    </w:p>
    <w:p w14:paraId="3B4AED1D" w14:textId="524CE117" w:rsidR="00C2753D" w:rsidRDefault="00000000">
      <w:pPr>
        <w:ind w:left="-5" w:firstLine="0"/>
      </w:pPr>
      <w:r>
        <w:t>On Figure 2.2, different time complexit</w:t>
      </w:r>
      <w:ins w:id="64" w:author="Miailhe, Anabelle" w:date="2024-08-21T19:45:00Z" w16du:dateUtc="2024-08-21T18:45:00Z">
        <w:r w:rsidR="003119CB">
          <w:t>ies</w:t>
        </w:r>
      </w:ins>
      <w:del w:id="65" w:author="Miailhe, Anabelle" w:date="2024-08-21T19:45:00Z" w16du:dateUtc="2024-08-21T18:45:00Z">
        <w:r w:rsidDel="003119CB">
          <w:delText>y</w:delText>
        </w:r>
      </w:del>
      <w:r>
        <w:t xml:space="preserve"> are compared and </w:t>
      </w:r>
      <w:ins w:id="66" w:author="Miailhe, Anabelle" w:date="2024-08-21T19:45:00Z" w16du:dateUtc="2024-08-21T18:45:00Z">
        <w:r w:rsidR="003119CB">
          <w:t xml:space="preserve">demonstrates that </w:t>
        </w:r>
      </w:ins>
      <w:r>
        <w:t xml:space="preserve">the factorial time complexity is the worst. </w:t>
      </w:r>
      <w:del w:id="67" w:author="Miailhe, Anabelle" w:date="2024-08-21T19:45:00Z" w16du:dateUtc="2024-08-21T18:45:00Z">
        <w:r w:rsidDel="003119CB">
          <w:delText>That means that</w:delText>
        </w:r>
      </w:del>
      <w:ins w:id="68" w:author="Miailhe, Anabelle" w:date="2024-08-21T19:45:00Z" w16du:dateUtc="2024-08-21T18:45:00Z">
        <w:r w:rsidR="003119CB">
          <w:t>Therefore,</w:t>
        </w:r>
      </w:ins>
      <w:r>
        <w:t xml:space="preserve"> these kinds of NP-Hard problem are typically not solved </w:t>
      </w:r>
      <w:commentRangeStart w:id="69"/>
      <w:r>
        <w:t xml:space="preserve">exploiting </w:t>
      </w:r>
      <w:commentRangeEnd w:id="69"/>
      <w:r w:rsidR="003119CB">
        <w:rPr>
          <w:rStyle w:val="CommentReference"/>
        </w:rPr>
        <w:commentReference w:id="69"/>
      </w:r>
      <w:r>
        <w:t xml:space="preserve">all the search area but using heuristics algorithms. Heuristics solutions do not guarantee to find the absolute optimal solution but can find near-optimal solutions </w:t>
      </w:r>
      <w:del w:id="70" w:author="Miailhe, Anabelle" w:date="2024-08-21T19:47:00Z" w16du:dateUtc="2024-08-21T18:47:00Z">
        <w:r w:rsidDel="003119CB">
          <w:delText>in a much</w:delText>
        </w:r>
      </w:del>
      <w:ins w:id="71" w:author="Miailhe, Anabelle" w:date="2024-08-21T19:47:00Z" w16du:dateUtc="2024-08-21T18:47:00Z">
        <w:r w:rsidR="003119CB">
          <w:t>within</w:t>
        </w:r>
      </w:ins>
      <w:r>
        <w:t xml:space="preserve"> more reasonnable </w:t>
      </w:r>
      <w:del w:id="72" w:author="Miailhe, Anabelle" w:date="2024-08-21T19:47:00Z" w16du:dateUtc="2024-08-21T18:47:00Z">
        <w:r w:rsidDel="003119CB">
          <w:delText>times</w:delText>
        </w:r>
      </w:del>
      <w:ins w:id="73" w:author="Miailhe, Anabelle" w:date="2024-08-21T19:47:00Z" w16du:dateUtc="2024-08-21T18:47:00Z">
        <w:r w:rsidR="003119CB">
          <w:t>timeframes</w:t>
        </w:r>
      </w:ins>
      <w:r>
        <w:t>.</w:t>
      </w:r>
    </w:p>
    <w:p w14:paraId="44773D70" w14:textId="289949EC" w:rsidR="00C2753D" w:rsidRDefault="00000000">
      <w:pPr>
        <w:spacing w:after="467"/>
        <w:ind w:left="-5" w:firstLine="0"/>
      </w:pPr>
      <w:r>
        <w:t>The TSP has been studied extensively</w:t>
      </w:r>
      <w:ins w:id="74" w:author="Miailhe, Anabelle" w:date="2024-08-21T19:47:00Z" w16du:dateUtc="2024-08-21T18:47:00Z">
        <w:r w:rsidR="003119CB">
          <w:t>, and</w:t>
        </w:r>
      </w:ins>
      <w:del w:id="75" w:author="Miailhe, Anabelle" w:date="2024-08-21T19:47:00Z" w16du:dateUtc="2024-08-21T18:47:00Z">
        <w:r w:rsidDel="003119CB">
          <w:delText>, not least because</w:delText>
        </w:r>
      </w:del>
      <w:r>
        <w:t xml:space="preserve"> many variants can be derived from it:</w:t>
      </w:r>
    </w:p>
    <w:p w14:paraId="2D7CD711" w14:textId="77777777" w:rsidR="00C2753D" w:rsidRDefault="00000000">
      <w:pPr>
        <w:numPr>
          <w:ilvl w:val="0"/>
          <w:numId w:val="9"/>
        </w:numPr>
        <w:ind w:left="546" w:hanging="218"/>
      </w:pPr>
      <w:r>
        <w:t>Symmetric TSP (STSP): The distance between cities are symmetric, meaning that the distance to travel from city A to city B is the same as from city B to city A.</w:t>
      </w:r>
    </w:p>
    <w:p w14:paraId="295377CD" w14:textId="77777777" w:rsidR="00C2753D" w:rsidRDefault="00000000">
      <w:pPr>
        <w:numPr>
          <w:ilvl w:val="0"/>
          <w:numId w:val="9"/>
        </w:numPr>
        <w:spacing w:after="194"/>
        <w:ind w:left="546" w:hanging="218"/>
      </w:pPr>
      <w:r>
        <w:lastRenderedPageBreak/>
        <w:t>Assymetric TSP (ATSP): The distance between cities are assymetric, meaning that the distance to travel from city A to city B is different than the distance to travel from city B to city A.[13]</w:t>
      </w:r>
    </w:p>
    <w:p w14:paraId="0227B809" w14:textId="0D736979" w:rsidR="00C2753D" w:rsidRDefault="00000000">
      <w:pPr>
        <w:numPr>
          <w:ilvl w:val="0"/>
          <w:numId w:val="9"/>
        </w:numPr>
        <w:spacing w:after="192"/>
        <w:ind w:left="546" w:hanging="218"/>
      </w:pPr>
      <w:r>
        <w:t>Multiple TSP (mTSP): Instead of one salesman, multiple salesman are starting from one city</w:t>
      </w:r>
      <w:ins w:id="76" w:author="Miailhe, Anabelle" w:date="2024-08-21T19:48:00Z" w16du:dateUtc="2024-08-21T18:48:00Z">
        <w:r w:rsidR="003119CB">
          <w:t>, they</w:t>
        </w:r>
      </w:ins>
      <w:r>
        <w:t xml:space="preserve"> visit all the cities such that each city is visited exactly once. [14]</w:t>
      </w:r>
    </w:p>
    <w:p w14:paraId="48CBEC76" w14:textId="77777777" w:rsidR="00C2753D" w:rsidRDefault="00000000">
      <w:pPr>
        <w:numPr>
          <w:ilvl w:val="0"/>
          <w:numId w:val="9"/>
        </w:numPr>
        <w:spacing w:after="92" w:line="259" w:lineRule="auto"/>
        <w:ind w:left="546" w:hanging="218"/>
      </w:pPr>
      <w:r>
        <w:t>Time Window TSP (TWTSP): Each city has to be visited in a defined time slot.</w:t>
      </w:r>
    </w:p>
    <w:p w14:paraId="523B57BD" w14:textId="77777777" w:rsidR="00C2753D" w:rsidRDefault="00000000">
      <w:pPr>
        <w:spacing w:after="283" w:line="259" w:lineRule="auto"/>
        <w:ind w:left="555" w:firstLine="0"/>
      </w:pPr>
      <w:r>
        <w:t>[15]</w:t>
      </w:r>
    </w:p>
    <w:p w14:paraId="49A1DB94" w14:textId="04D8002E" w:rsidR="00C2753D" w:rsidRDefault="00000000">
      <w:pPr>
        <w:numPr>
          <w:ilvl w:val="0"/>
          <w:numId w:val="9"/>
        </w:numPr>
        <w:spacing w:after="194"/>
        <w:ind w:left="546" w:hanging="218"/>
      </w:pPr>
      <w:r>
        <w:t xml:space="preserve">Price-collection TSP (PCTSP): Not all the cities have to be visited, the goal is to </w:t>
      </w:r>
      <w:del w:id="77" w:author="Miailhe, Anabelle" w:date="2024-08-21T19:48:00Z" w16du:dateUtc="2024-08-21T18:48:00Z">
        <w:r w:rsidDel="003119CB">
          <w:delText xml:space="preserve">to </w:delText>
        </w:r>
      </w:del>
      <w:r>
        <w:t xml:space="preserve">minimise the overall traveler’s distance while maximising the price </w:t>
      </w:r>
      <w:del w:id="78" w:author="Miailhe, Anabelle" w:date="2024-08-21T19:49:00Z" w16du:dateUtc="2024-08-21T18:49:00Z">
        <w:r w:rsidDel="003119CB">
          <w:delText xml:space="preserve">collected </w:delText>
        </w:r>
      </w:del>
      <w:r>
        <w:t>earned when visiting a city. [16]</w:t>
      </w:r>
    </w:p>
    <w:p w14:paraId="6171A883" w14:textId="77777777" w:rsidR="00C2753D" w:rsidRDefault="00000000">
      <w:pPr>
        <w:numPr>
          <w:ilvl w:val="0"/>
          <w:numId w:val="9"/>
        </w:numPr>
        <w:spacing w:after="192"/>
        <w:ind w:left="546" w:hanging="218"/>
      </w:pPr>
      <w:r>
        <w:t>Stochastic TSP (STSP): The distances between the cities or the cost of travels are stochastic (ı.e random variables) rather than deterministic. [17]</w:t>
      </w:r>
    </w:p>
    <w:p w14:paraId="605A8B12" w14:textId="78CE0175" w:rsidR="00C2753D" w:rsidRDefault="00000000">
      <w:pPr>
        <w:numPr>
          <w:ilvl w:val="0"/>
          <w:numId w:val="9"/>
        </w:numPr>
        <w:spacing w:after="194"/>
        <w:ind w:left="546" w:hanging="218"/>
      </w:pPr>
      <w:r>
        <w:t xml:space="preserve">Dynamic TSP (DTSP): The problem can change over </w:t>
      </w:r>
      <w:ins w:id="79" w:author="Miailhe, Anabelle" w:date="2024-08-21T20:31:00Z" w16du:dateUtc="2024-08-21T19:31:00Z">
        <w:r w:rsidR="00CB74E4">
          <w:t>time</w:t>
        </w:r>
      </w:ins>
      <w:del w:id="80" w:author="Miailhe, Anabelle" w:date="2024-08-21T20:31:00Z" w16du:dateUtc="2024-08-21T19:31:00Z">
        <w:r w:rsidDel="00CB74E4">
          <w:delText>the times</w:delText>
        </w:r>
      </w:del>
      <w:r>
        <w:t>, that means that new cities can be added or distances between cities can change while the salesman has already started his journey. [18]</w:t>
      </w:r>
    </w:p>
    <w:p w14:paraId="0C961772" w14:textId="77777777" w:rsidR="00C2753D" w:rsidRDefault="00000000">
      <w:pPr>
        <w:numPr>
          <w:ilvl w:val="0"/>
          <w:numId w:val="9"/>
        </w:numPr>
        <w:spacing w:after="192"/>
        <w:ind w:left="546" w:hanging="218"/>
      </w:pPr>
      <w:r>
        <w:t>Generalised TSP (GTSP): The cities are grouped into clusters, the goal is to visit exactly one city from each cluster. [19]</w:t>
      </w:r>
    </w:p>
    <w:p w14:paraId="750E2516" w14:textId="77777777" w:rsidR="00C2753D" w:rsidRDefault="00000000">
      <w:pPr>
        <w:numPr>
          <w:ilvl w:val="0"/>
          <w:numId w:val="9"/>
        </w:numPr>
        <w:spacing w:after="328"/>
        <w:ind w:left="546" w:hanging="218"/>
      </w:pPr>
      <w:r>
        <w:t>Open TSP (OTSP): The traveler does not have to end his journey at the starting city. [20]</w:t>
      </w:r>
    </w:p>
    <w:p w14:paraId="3AB1B16E" w14:textId="738A0747" w:rsidR="00C2753D" w:rsidRDefault="00000000">
      <w:pPr>
        <w:spacing w:after="386"/>
        <w:ind w:left="-5" w:firstLine="0"/>
      </w:pPr>
      <w:r>
        <w:t xml:space="preserve">Multiple algorithms have been developed to address these TSP variants, we can classify them into two </w:t>
      </w:r>
      <w:del w:id="81" w:author="Miailhe, Anabelle" w:date="2024-08-21T20:33:00Z" w16du:dateUtc="2024-08-21T19:33:00Z">
        <w:r w:rsidDel="00CB74E4">
          <w:delText xml:space="preserve">major </w:delText>
        </w:r>
      </w:del>
      <w:r>
        <w:t>categories:</w:t>
      </w:r>
    </w:p>
    <w:p w14:paraId="4DF0AD24" w14:textId="77777777" w:rsidR="00C2753D" w:rsidRDefault="00000000">
      <w:pPr>
        <w:numPr>
          <w:ilvl w:val="0"/>
          <w:numId w:val="9"/>
        </w:numPr>
        <w:ind w:left="546" w:hanging="218"/>
      </w:pPr>
      <w:r>
        <w:rPr>
          <w:b/>
        </w:rPr>
        <w:t>Exact Algorithms</w:t>
      </w:r>
      <w:r>
        <w:t>: These algorithms aim to find the optimal solution to the TSP by exploring all possible routes or by using mathematical techniques to prune the search space efficiently. Examples include:</w:t>
      </w:r>
    </w:p>
    <w:p w14:paraId="252F124D" w14:textId="77777777" w:rsidR="00C2753D" w:rsidRDefault="00000000">
      <w:pPr>
        <w:numPr>
          <w:ilvl w:val="1"/>
          <w:numId w:val="9"/>
        </w:numPr>
        <w:spacing w:after="69"/>
        <w:ind w:left="1026" w:hanging="235"/>
      </w:pPr>
      <w:r>
        <w:rPr>
          <w:b/>
        </w:rPr>
        <w:t>Branch and Bound</w:t>
      </w:r>
      <w:r>
        <w:t>: This method systematically explores the set of all possible solutions, using bounds to eliminate parts of the search space that cannot contain the optimal solution. It is often used for smaller instances of TSP due to its computational intensity. [21]</w:t>
      </w:r>
    </w:p>
    <w:p w14:paraId="19DDCDBF" w14:textId="77777777" w:rsidR="00C2753D" w:rsidRDefault="00000000">
      <w:pPr>
        <w:numPr>
          <w:ilvl w:val="1"/>
          <w:numId w:val="9"/>
        </w:numPr>
        <w:ind w:left="1026" w:hanging="235"/>
      </w:pPr>
      <w:r>
        <w:rPr>
          <w:b/>
        </w:rPr>
        <w:lastRenderedPageBreak/>
        <w:t>Cutting Planes</w:t>
      </w:r>
      <w:r>
        <w:t>: This technique adds constraints (or cuts) to the TSP formulation iteratively to remove infeasible solutions and converge to the optimal solution. This approach is particularly effective for symmetric TSPs. [22]</w:t>
      </w:r>
    </w:p>
    <w:p w14:paraId="6D2ACD95" w14:textId="77777777" w:rsidR="00C2753D" w:rsidRDefault="00000000">
      <w:pPr>
        <w:numPr>
          <w:ilvl w:val="1"/>
          <w:numId w:val="9"/>
        </w:numPr>
        <w:spacing w:after="219"/>
        <w:ind w:left="1026" w:hanging="235"/>
      </w:pPr>
      <w:r>
        <w:rPr>
          <w:b/>
        </w:rPr>
        <w:t>Dynamic Programming</w:t>
      </w:r>
      <w:r>
        <w:t>: Introduced by Bellman, this approach breaks down the TSP into subproblems and solves them recursively, which is highly effective for specific TSP variants, though its complexity grows exponentially. [23]</w:t>
      </w:r>
    </w:p>
    <w:p w14:paraId="1E1DCBFC" w14:textId="2EC62B87" w:rsidR="00C2753D" w:rsidRDefault="00000000">
      <w:pPr>
        <w:numPr>
          <w:ilvl w:val="0"/>
          <w:numId w:val="9"/>
        </w:numPr>
        <w:ind w:left="546" w:hanging="218"/>
      </w:pPr>
      <w:r>
        <w:rPr>
          <w:b/>
        </w:rPr>
        <w:t>Approximation and Heuristic Algorithms</w:t>
      </w:r>
      <w:r>
        <w:t xml:space="preserve">: These algorithms are designed to find near-optimal solutions within a reasonable time frame, </w:t>
      </w:r>
      <w:del w:id="82" w:author="Miailhe, Anabelle" w:date="2024-08-21T20:38:00Z" w16du:dateUtc="2024-08-21T19:38:00Z">
        <w:r w:rsidDel="00CB74E4">
          <w:delText xml:space="preserve">especially </w:delText>
        </w:r>
      </w:del>
      <w:ins w:id="83" w:author="Miailhe, Anabelle" w:date="2024-08-21T20:38:00Z" w16du:dateUtc="2024-08-21T19:38:00Z">
        <w:r w:rsidR="00CB74E4">
          <w:t>specifically</w:t>
        </w:r>
        <w:r w:rsidR="00CB74E4">
          <w:t xml:space="preserve"> </w:t>
        </w:r>
      </w:ins>
      <w:r>
        <w:t>for largescale problems where exact methods are computationally infeasible. Examples include:</w:t>
      </w:r>
    </w:p>
    <w:p w14:paraId="782749F3" w14:textId="77777777" w:rsidR="00C2753D" w:rsidRDefault="00000000">
      <w:pPr>
        <w:numPr>
          <w:ilvl w:val="1"/>
          <w:numId w:val="9"/>
        </w:numPr>
        <w:spacing w:after="0"/>
        <w:ind w:left="1026" w:hanging="235"/>
      </w:pPr>
      <w:r>
        <w:rPr>
          <w:b/>
        </w:rPr>
        <w:t>Greedy Algorithms</w:t>
      </w:r>
      <w:r>
        <w:t>: These algorithms make a series of locally optimal choices in the hope of finding a global optimum. An example is the Nearest</w:t>
      </w:r>
    </w:p>
    <w:p w14:paraId="164CF374" w14:textId="77777777" w:rsidR="00C2753D" w:rsidRDefault="00000000">
      <w:pPr>
        <w:spacing w:after="180" w:line="259" w:lineRule="auto"/>
        <w:ind w:right="-15"/>
        <w:jc w:val="right"/>
      </w:pPr>
      <w:r>
        <w:t>Neighbor algorithm, which selects the nearest unvisited city at each step. [24]</w:t>
      </w:r>
    </w:p>
    <w:p w14:paraId="21246C81" w14:textId="77777777" w:rsidR="00C2753D" w:rsidRDefault="00000000">
      <w:pPr>
        <w:numPr>
          <w:ilvl w:val="1"/>
          <w:numId w:val="9"/>
        </w:numPr>
        <w:spacing w:after="92"/>
        <w:ind w:left="1026" w:hanging="235"/>
      </w:pPr>
      <w:r>
        <w:rPr>
          <w:b/>
        </w:rPr>
        <w:t>Genetic Algorithms</w:t>
      </w:r>
      <w:r>
        <w:t xml:space="preserve">: Inspired by the process of natural selection, these algorithms </w:t>
      </w:r>
      <w:commentRangeStart w:id="84"/>
      <w:r>
        <w:t xml:space="preserve">evolve a population </w:t>
      </w:r>
      <w:commentRangeEnd w:id="84"/>
      <w:r w:rsidR="00CB74E4">
        <w:rPr>
          <w:rStyle w:val="CommentReference"/>
        </w:rPr>
        <w:commentReference w:id="84"/>
      </w:r>
      <w:r>
        <w:t>of solutions over time, using operations such as mutation and crossover to explore the solution space. [25]</w:t>
      </w:r>
    </w:p>
    <w:p w14:paraId="0D634FA8" w14:textId="77777777" w:rsidR="00C2753D" w:rsidRDefault="00000000">
      <w:pPr>
        <w:numPr>
          <w:ilvl w:val="1"/>
          <w:numId w:val="9"/>
        </w:numPr>
        <w:spacing w:after="92"/>
        <w:ind w:left="1026" w:hanging="235"/>
      </w:pPr>
      <w:r>
        <w:rPr>
          <w:b/>
        </w:rPr>
        <w:t>Simulated Annealing</w:t>
      </w:r>
      <w:r>
        <w:t>: This probabilistic technique searches for a global optimum by allowing moves to worse solutions based on a temperature parameter that gradually decreases. It is particularly useful for escaping local optima. [26]</w:t>
      </w:r>
    </w:p>
    <w:p w14:paraId="35F39BC0" w14:textId="4479BEA8" w:rsidR="00C2753D" w:rsidRDefault="00000000">
      <w:pPr>
        <w:numPr>
          <w:ilvl w:val="1"/>
          <w:numId w:val="9"/>
        </w:numPr>
        <w:spacing w:after="413"/>
        <w:ind w:left="1026" w:hanging="235"/>
      </w:pPr>
      <w:r>
        <w:rPr>
          <w:b/>
        </w:rPr>
        <w:t>Ant Colony Optimization</w:t>
      </w:r>
      <w:r>
        <w:t xml:space="preserve">: This metaheuristic is inspired by the foraging behavior of ants and uses a combination of deterministic and probabilistic rules to construct solutions, </w:t>
      </w:r>
      <w:ins w:id="85" w:author="Miailhe, Anabelle" w:date="2024-08-22T12:53:00Z" w16du:dateUtc="2024-08-22T10:53:00Z">
        <w:r w:rsidR="00021698">
          <w:t>which are gradually refined through updates based on pheromone trails</w:t>
        </w:r>
      </w:ins>
      <w:del w:id="86" w:author="Miailhe, Anabelle" w:date="2024-08-22T12:53:00Z" w16du:dateUtc="2024-08-22T10:53:00Z">
        <w:r w:rsidDel="00021698">
          <w:delText>gradually improving them through pheromone updates</w:delText>
        </w:r>
      </w:del>
      <w:r>
        <w:t>. [27]</w:t>
      </w:r>
    </w:p>
    <w:p w14:paraId="5DAAE5AC" w14:textId="359C9078" w:rsidR="00C2753D" w:rsidRDefault="00000000">
      <w:pPr>
        <w:ind w:left="-5" w:firstLine="0"/>
      </w:pPr>
      <w:r>
        <w:t>Some TSP problems (or its variants) have been solved using other algorithms</w:t>
      </w:r>
      <w:ins w:id="87" w:author="Miailhe, Anabelle" w:date="2024-08-21T20:42:00Z" w16du:dateUtc="2024-08-21T19:42:00Z">
        <w:r w:rsidR="004D4236">
          <w:t>.</w:t>
        </w:r>
      </w:ins>
      <w:del w:id="88" w:author="Miailhe, Anabelle" w:date="2024-08-21T20:42:00Z" w16du:dateUtc="2024-08-21T19:42:00Z">
        <w:r w:rsidDel="004D4236">
          <w:delText>, hence they are less traditionnal than those mentionned.</w:delText>
        </w:r>
      </w:del>
    </w:p>
    <w:p w14:paraId="0039D7EC" w14:textId="77777777" w:rsidR="00C2753D" w:rsidRDefault="00000000">
      <w:pPr>
        <w:pStyle w:val="Heading2"/>
        <w:tabs>
          <w:tab w:val="center" w:pos="3581"/>
        </w:tabs>
        <w:ind w:left="-15" w:firstLine="0"/>
      </w:pPr>
      <w:r>
        <w:t>2.3</w:t>
      </w:r>
      <w:r>
        <w:tab/>
        <w:t>The Monte Carlo Tree Search algorithm</w:t>
      </w:r>
    </w:p>
    <w:p w14:paraId="461D2372" w14:textId="1E1EBE34" w:rsidR="00C2753D" w:rsidRDefault="00000000">
      <w:pPr>
        <w:ind w:left="-5" w:firstLine="0"/>
      </w:pPr>
      <w:r>
        <w:t xml:space="preserve">The Monte Carlo Tree Search (MCTS) algorithm can be characterised </w:t>
      </w:r>
      <w:ins w:id="89" w:author="Miailhe, Anabelle" w:date="2024-08-21T20:42:00Z" w16du:dateUtc="2024-08-21T19:42:00Z">
        <w:r w:rsidR="004D4236">
          <w:t xml:space="preserve">as </w:t>
        </w:r>
      </w:ins>
      <w:r>
        <w:t xml:space="preserve">less traditionnal than </w:t>
      </w:r>
      <w:del w:id="90" w:author="Miailhe, Anabelle" w:date="2024-08-21T20:43:00Z" w16du:dateUtc="2024-08-21T19:43:00Z">
        <w:r w:rsidDel="004D4236">
          <w:delText xml:space="preserve">the </w:delText>
        </w:r>
      </w:del>
      <w:ins w:id="91" w:author="Miailhe, Anabelle" w:date="2024-08-21T20:43:00Z" w16du:dateUtc="2024-08-21T19:43:00Z">
        <w:r w:rsidR="004D4236">
          <w:t xml:space="preserve">the </w:t>
        </w:r>
      </w:ins>
      <w:r>
        <w:t>previously enounced method</w:t>
      </w:r>
      <w:ins w:id="92" w:author="Miailhe, Anabelle" w:date="2024-08-21T20:43:00Z" w16du:dateUtc="2024-08-21T19:43:00Z">
        <w:r w:rsidR="004D4236">
          <w:t>s</w:t>
        </w:r>
      </w:ins>
      <w:r>
        <w:t xml:space="preserve"> in Section 2.2 </w:t>
      </w:r>
      <w:del w:id="93" w:author="Miailhe, Anabelle" w:date="2024-08-21T20:43:00Z" w16du:dateUtc="2024-08-21T19:43:00Z">
        <w:r w:rsidDel="004D4236">
          <w:delText xml:space="preserve">to solve TSP </w:delText>
        </w:r>
      </w:del>
      <w:r>
        <w:t xml:space="preserve">because MCTS is typically used in games. MCTS’ (and its variants) have been successfully implemented across a range of </w:t>
      </w:r>
      <w:r>
        <w:lastRenderedPageBreak/>
        <w:t xml:space="preserve">games, such as Havannah [28], Amazons [29], Lines of Actions [30], Go, chess, and Shogi [31], establishing it as the state-of-the-art </w:t>
      </w:r>
      <w:del w:id="94" w:author="Miailhe, Anabelle" w:date="2024-08-21T20:44:00Z" w16du:dateUtc="2024-08-21T19:44:00Z">
        <w:r w:rsidDel="004D4236">
          <w:delText>method for many of these games</w:delText>
        </w:r>
      </w:del>
      <w:ins w:id="95" w:author="Miailhe, Anabelle" w:date="2024-08-21T20:44:00Z" w16du:dateUtc="2024-08-21T19:44:00Z">
        <w:r w:rsidR="004D4236">
          <w:t>algorithm</w:t>
        </w:r>
      </w:ins>
      <w:r>
        <w:t xml:space="preserve"> [32], [33], [34]. It is widely use</w:t>
      </w:r>
      <w:ins w:id="96" w:author="Miailhe, Anabelle" w:date="2024-08-21T20:44:00Z" w16du:dateUtc="2024-08-21T19:44:00Z">
        <w:r w:rsidR="004D4236">
          <w:t>d</w:t>
        </w:r>
      </w:ins>
      <w:r>
        <w:t xml:space="preserve"> in board games and </w:t>
      </w:r>
      <w:del w:id="97" w:author="Miailhe, Anabelle" w:date="2024-08-21T20:44:00Z" w16du:dateUtc="2024-08-21T19:44:00Z">
        <w:r w:rsidDel="004D4236">
          <w:delText>has been</w:delText>
        </w:r>
      </w:del>
      <w:ins w:id="98" w:author="Miailhe, Anabelle" w:date="2024-08-21T20:44:00Z" w16du:dateUtc="2024-08-21T19:44:00Z">
        <w:r w:rsidR="004D4236">
          <w:t>is increasingly</w:t>
        </w:r>
      </w:ins>
      <w:r>
        <w:t xml:space="preserve"> </w:t>
      </w:r>
      <w:del w:id="99" w:author="Miailhe, Anabelle" w:date="2024-08-21T20:44:00Z" w16du:dateUtc="2024-08-21T19:44:00Z">
        <w:r w:rsidDel="004D4236">
          <w:delText xml:space="preserve">really </w:delText>
        </w:r>
      </w:del>
      <w:r>
        <w:t xml:space="preserve">popular </w:t>
      </w:r>
      <w:del w:id="100" w:author="Miailhe, Anabelle" w:date="2024-08-21T20:44:00Z" w16du:dateUtc="2024-08-21T19:44:00Z">
        <w:r w:rsidDel="004D4236">
          <w:delText xml:space="preserve">when </w:delText>
        </w:r>
      </w:del>
      <w:ins w:id="101" w:author="Miailhe, Anabelle" w:date="2024-08-21T20:44:00Z" w16du:dateUtc="2024-08-21T19:44:00Z">
        <w:r w:rsidR="004D4236">
          <w:t>since</w:t>
        </w:r>
        <w:r w:rsidR="004D4236">
          <w:t xml:space="preserve"> </w:t>
        </w:r>
      </w:ins>
      <w:r>
        <w:t>Google DeepMind developed AlphaGo. AlphaGo is a software that was created to beat the best Go’s player in the world.</w:t>
      </w:r>
    </w:p>
    <w:p w14:paraId="66E5946B" w14:textId="12365403" w:rsidR="00C2753D" w:rsidDel="004D4236" w:rsidRDefault="00000000">
      <w:pPr>
        <w:spacing w:after="0"/>
        <w:ind w:left="-5" w:firstLine="0"/>
        <w:rPr>
          <w:del w:id="102" w:author="Miailhe, Anabelle" w:date="2024-08-21T20:47:00Z" w16du:dateUtc="2024-08-21T19:47:00Z"/>
        </w:rPr>
      </w:pPr>
      <w:r>
        <w:t xml:space="preserve">Go is </w:t>
      </w:r>
      <w:del w:id="103" w:author="Miailhe, Anabelle" w:date="2024-08-21T20:45:00Z" w16du:dateUtc="2024-08-21T19:45:00Z">
        <w:r w:rsidDel="004D4236">
          <w:delText xml:space="preserve">an ancient </w:delText>
        </w:r>
      </w:del>
      <w:ins w:id="104" w:author="Miailhe, Anabelle" w:date="2024-08-21T20:45:00Z" w16du:dateUtc="2024-08-21T19:45:00Z">
        <w:r w:rsidR="004D4236">
          <w:t xml:space="preserve">a </w:t>
        </w:r>
      </w:ins>
      <w:r>
        <w:t xml:space="preserve">board game from China where two players take turns placing black or white stones on a grid. The goal is to capture territory by surrounding empty spaces or the opponent’s stones. Despite its simple rules, Go is incredibly </w:t>
      </w:r>
      <w:del w:id="105" w:author="Miailhe, Anabelle" w:date="2024-08-21T20:46:00Z" w16du:dateUtc="2024-08-21T19:46:00Z">
        <w:r w:rsidDel="004D4236">
          <w:delText xml:space="preserve">deep and </w:delText>
        </w:r>
      </w:del>
      <w:r>
        <w:t xml:space="preserve">complex, with countless possible moves and strategies. It is known for its balance between intuition and logic, hence </w:t>
      </w:r>
      <w:ins w:id="106" w:author="Miailhe, Anabelle" w:date="2024-08-21T20:46:00Z" w16du:dateUtc="2024-08-21T19:46:00Z">
        <w:r w:rsidR="004D4236">
          <w:t xml:space="preserve">why </w:t>
        </w:r>
      </w:ins>
      <w:r>
        <w:t>it has been a significant focus of artificial intelligence research</w:t>
      </w:r>
      <w:ins w:id="107" w:author="Miailhe, Anabelle" w:date="2024-08-21T20:46:00Z" w16du:dateUtc="2024-08-21T19:46:00Z">
        <w:r w:rsidR="004D4236">
          <w:t>ers</w:t>
        </w:r>
      </w:ins>
      <w:r>
        <w:t xml:space="preserve"> ,[35]. In 2016, Lee Sedol [36] - the best Go’s player in the world </w:t>
      </w:r>
      <w:del w:id="108" w:author="Miailhe, Anabelle" w:date="2024-08-21T20:47:00Z" w16du:dateUtc="2024-08-21T19:47:00Z">
        <w:r w:rsidDel="004D4236">
          <w:delText xml:space="preserve">has </w:delText>
        </w:r>
      </w:del>
      <w:ins w:id="109" w:author="Miailhe, Anabelle" w:date="2024-08-21T20:47:00Z" w16du:dateUtc="2024-08-21T19:47:00Z">
        <w:r w:rsidR="004D4236">
          <w:t>was</w:t>
        </w:r>
        <w:r w:rsidR="004D4236">
          <w:t xml:space="preserve"> </w:t>
        </w:r>
      </w:ins>
      <w:r>
        <w:t>been beaten by AlphaGo</w:t>
      </w:r>
      <w:ins w:id="110" w:author="Miailhe, Anabelle" w:date="2024-08-21T20:47:00Z" w16du:dateUtc="2024-08-21T19:47:00Z">
        <w:r w:rsidR="004D4236">
          <w:t xml:space="preserve">, </w:t>
        </w:r>
      </w:ins>
    </w:p>
    <w:p w14:paraId="107BCA74" w14:textId="77777777" w:rsidR="00C2753D" w:rsidRDefault="00000000" w:rsidP="004D4236">
      <w:pPr>
        <w:spacing w:after="0"/>
        <w:ind w:left="-5" w:firstLine="0"/>
        <w:pPrChange w:id="111" w:author="Miailhe, Anabelle" w:date="2024-08-21T20:47:00Z" w16du:dateUtc="2024-08-21T19:47:00Z">
          <w:pPr>
            <w:spacing w:after="262" w:line="259" w:lineRule="auto"/>
            <w:ind w:left="-5" w:firstLine="0"/>
          </w:pPr>
        </w:pPrChange>
      </w:pPr>
      <w:r>
        <w:t>4-1 [37].</w:t>
      </w:r>
    </w:p>
    <w:p w14:paraId="71A814EB" w14:textId="77777777" w:rsidR="004D4236" w:rsidRDefault="004D4236">
      <w:pPr>
        <w:spacing w:after="0"/>
        <w:ind w:left="-5" w:firstLine="0"/>
        <w:rPr>
          <w:ins w:id="112" w:author="Miailhe, Anabelle" w:date="2024-08-21T20:47:00Z" w16du:dateUtc="2024-08-21T19:47:00Z"/>
        </w:rPr>
      </w:pPr>
    </w:p>
    <w:p w14:paraId="78128819" w14:textId="07876E88" w:rsidR="00C2753D" w:rsidRDefault="00000000">
      <w:pPr>
        <w:spacing w:after="0"/>
        <w:ind w:left="-5" w:firstLine="0"/>
      </w:pPr>
      <w:r>
        <w:t xml:space="preserve">MCTS with </w:t>
      </w:r>
      <w:commentRangeStart w:id="113"/>
      <w:r>
        <w:t xml:space="preserve">policy and value networks </w:t>
      </w:r>
      <w:commentRangeEnd w:id="113"/>
      <w:r w:rsidR="004D4236">
        <w:rPr>
          <w:rStyle w:val="CommentReference"/>
        </w:rPr>
        <w:commentReference w:id="113"/>
      </w:r>
      <w:r>
        <w:t>are at the heart of AlphaGo’s decision-making process, enabling AlphaGo</w:t>
      </w:r>
      <w:del w:id="114" w:author="Miailhe, Anabelle" w:date="2024-08-21T20:48:00Z" w16du:dateUtc="2024-08-21T19:48:00Z">
        <w:r w:rsidDel="004D4236">
          <w:delText>’s</w:delText>
        </w:r>
      </w:del>
      <w:r>
        <w:t xml:space="preserve"> to pick the optimal moves in the complex search of Go.</w:t>
      </w:r>
    </w:p>
    <w:p w14:paraId="79FC1D9E" w14:textId="77777777" w:rsidR="00C2753D" w:rsidRDefault="00000000">
      <w:pPr>
        <w:spacing w:after="531"/>
        <w:ind w:left="-5" w:firstLine="0"/>
      </w:pPr>
      <w:r>
        <w:t>[38]</w:t>
      </w:r>
    </w:p>
    <w:p w14:paraId="58091DE0" w14:textId="77777777" w:rsidR="00C2753D" w:rsidRDefault="00000000">
      <w:pPr>
        <w:pStyle w:val="Heading3"/>
        <w:tabs>
          <w:tab w:val="center" w:pos="1373"/>
        </w:tabs>
        <w:ind w:left="-15" w:firstLine="0"/>
      </w:pPr>
      <w:r>
        <w:t>2.3.1</w:t>
      </w:r>
      <w:r>
        <w:tab/>
        <w:t>Overview</w:t>
      </w:r>
    </w:p>
    <w:p w14:paraId="70CBEE5E" w14:textId="30E1224E" w:rsidR="00C2753D" w:rsidRDefault="00000000">
      <w:pPr>
        <w:ind w:left="-5" w:firstLine="0"/>
      </w:pPr>
      <w:r>
        <w:t xml:space="preserve">The MCTS’ process is conceptually straightforward. A tree is built in an incremental and assymatric manner (Figure 2.3). For every iteration, a selection policy is used to determine which node </w:t>
      </w:r>
      <w:del w:id="115" w:author="Miailhe, Anabelle" w:date="2024-08-21T20:49:00Z" w16du:dateUtc="2024-08-21T19:49:00Z">
        <w:r w:rsidDel="004D4236">
          <w:delText xml:space="preserve">we have </w:delText>
        </w:r>
      </w:del>
      <w:r>
        <w:t xml:space="preserve">to select in the tree to perform simulations. The selection policy, typically balances the exploration </w:t>
      </w:r>
      <w:ins w:id="116" w:author="Miailhe, Anabelle" w:date="2024-08-21T20:49:00Z" w16du:dateUtc="2024-08-21T19:49:00Z">
        <w:r w:rsidR="004D4236">
          <w:t>(</w:t>
        </w:r>
      </w:ins>
      <w:del w:id="117" w:author="Miailhe, Anabelle" w:date="2024-08-21T20:49:00Z" w16du:dateUtc="2024-08-21T19:49:00Z">
        <w:r w:rsidDel="004D4236">
          <w:delText xml:space="preserve">i.e. </w:delText>
        </w:r>
      </w:del>
      <w:r>
        <w:t>look</w:t>
      </w:r>
      <w:ins w:id="118" w:author="Miailhe, Anabelle" w:date="2024-08-21T20:50:00Z" w16du:dateUtc="2024-08-21T19:50:00Z">
        <w:r w:rsidR="004D4236">
          <w:t>ing</w:t>
        </w:r>
      </w:ins>
      <w:r>
        <w:t xml:space="preserve"> into part</w:t>
      </w:r>
      <w:ins w:id="119" w:author="Miailhe, Anabelle" w:date="2024-08-21T20:49:00Z" w16du:dateUtc="2024-08-21T19:49:00Z">
        <w:r w:rsidR="004D4236">
          <w:t>s</w:t>
        </w:r>
      </w:ins>
      <w:r>
        <w:t xml:space="preserve"> of the tree that </w:t>
      </w:r>
      <w:del w:id="120" w:author="Miailhe, Anabelle" w:date="2024-08-21T20:49:00Z" w16du:dateUtc="2024-08-21T19:49:00Z">
        <w:r w:rsidDel="004D4236">
          <w:delText xml:space="preserve">have </w:delText>
        </w:r>
      </w:del>
      <w:ins w:id="121" w:author="Miailhe, Anabelle" w:date="2024-08-21T20:49:00Z" w16du:dateUtc="2024-08-21T19:49:00Z">
        <w:r w:rsidR="004D4236">
          <w:t>has</w:t>
        </w:r>
        <w:r w:rsidR="004D4236">
          <w:t xml:space="preserve"> </w:t>
        </w:r>
      </w:ins>
      <w:r>
        <w:t>not been visited yet</w:t>
      </w:r>
      <w:ins w:id="122" w:author="Miailhe, Anabelle" w:date="2024-08-21T20:49:00Z" w16du:dateUtc="2024-08-21T19:49:00Z">
        <w:r w:rsidR="004D4236">
          <w:t>)</w:t>
        </w:r>
      </w:ins>
      <w:r>
        <w:t xml:space="preserve"> and the exploitation </w:t>
      </w:r>
      <w:ins w:id="123" w:author="Miailhe, Anabelle" w:date="2024-08-21T20:49:00Z" w16du:dateUtc="2024-08-21T19:49:00Z">
        <w:r w:rsidR="004D4236">
          <w:t>(</w:t>
        </w:r>
      </w:ins>
      <w:del w:id="124" w:author="Miailhe, Anabelle" w:date="2024-08-21T20:49:00Z" w16du:dateUtc="2024-08-21T19:49:00Z">
        <w:r w:rsidDel="004D4236">
          <w:delText xml:space="preserve">i.e. </w:delText>
        </w:r>
      </w:del>
      <w:r>
        <w:t>look</w:t>
      </w:r>
      <w:ins w:id="125" w:author="Miailhe, Anabelle" w:date="2024-08-21T20:50:00Z" w16du:dateUtc="2024-08-21T19:50:00Z">
        <w:r w:rsidR="004D4236">
          <w:t>ing</w:t>
        </w:r>
      </w:ins>
      <w:r>
        <w:t xml:space="preserve"> into part</w:t>
      </w:r>
      <w:ins w:id="126" w:author="Miailhe, Anabelle" w:date="2024-08-21T20:50:00Z" w16du:dateUtc="2024-08-21T19:50:00Z">
        <w:r w:rsidR="004D4236">
          <w:t>s</w:t>
        </w:r>
      </w:ins>
      <w:r>
        <w:t xml:space="preserve"> of the trees that appear to be promising.</w:t>
      </w:r>
      <w:ins w:id="127" w:author="Miailhe, Anabelle" w:date="2024-08-21T20:50:00Z" w16du:dateUtc="2024-08-21T19:50:00Z">
        <w:r w:rsidR="004D4236">
          <w:t>)</w:t>
        </w:r>
      </w:ins>
      <w:r>
        <w:t xml:space="preserve"> Once the node is selected, a simulation</w:t>
      </w:r>
      <w:ins w:id="128" w:author="Miailhe, Anabelle" w:date="2024-08-21T20:50:00Z" w16du:dateUtc="2024-08-21T19:50:00Z">
        <w:r w:rsidR="004D4236">
          <w:t xml:space="preserve"> </w:t>
        </w:r>
      </w:ins>
      <w:del w:id="129" w:author="Miailhe, Anabelle" w:date="2024-08-21T20:50:00Z" w16du:dateUtc="2024-08-21T19:50:00Z">
        <w:r w:rsidDel="004D4236">
          <w:delText xml:space="preserve"> </w:delText>
        </w:r>
      </w:del>
      <w:ins w:id="130" w:author="Miailhe, Anabelle" w:date="2024-08-21T20:50:00Z" w16du:dateUtc="2024-08-21T19:50:00Z">
        <w:r w:rsidR="004D4236">
          <w:t>(</w:t>
        </w:r>
      </w:ins>
      <w:del w:id="131" w:author="Miailhe, Anabelle" w:date="2024-08-21T20:50:00Z" w16du:dateUtc="2024-08-21T19:50:00Z">
        <w:r w:rsidDel="004D4236">
          <w:delText xml:space="preserve">i.e. a </w:delText>
        </w:r>
      </w:del>
      <w:r>
        <w:t>sequence of available actions</w:t>
      </w:r>
      <w:ins w:id="132" w:author="Miailhe, Anabelle" w:date="2024-08-21T20:52:00Z" w16du:dateUtc="2024-08-21T19:52:00Z">
        <w:r w:rsidR="0076588C">
          <w:t xml:space="preserve"> </w:t>
        </w:r>
      </w:ins>
      <w:del w:id="133" w:author="Miailhe, Anabelle" w:date="2024-08-21T20:51:00Z" w16du:dateUtc="2024-08-21T19:51:00Z">
        <w:r w:rsidDel="0076588C">
          <w:delText xml:space="preserve">, </w:delText>
        </w:r>
      </w:del>
      <w:r>
        <w:t>based on a simulation policy</w:t>
      </w:r>
      <w:ins w:id="134" w:author="Miailhe, Anabelle" w:date="2024-08-21T20:52:00Z" w16du:dateUtc="2024-08-21T19:52:00Z">
        <w:r w:rsidR="0076588C">
          <w:t xml:space="preserve">) </w:t>
        </w:r>
      </w:ins>
      <w:del w:id="135" w:author="Miailhe, Anabelle" w:date="2024-08-21T20:52:00Z" w16du:dateUtc="2024-08-21T19:52:00Z">
        <w:r w:rsidDel="0076588C">
          <w:delText>, are</w:delText>
        </w:r>
      </w:del>
      <w:ins w:id="136" w:author="Miailhe, Anabelle" w:date="2024-08-21T20:52:00Z" w16du:dateUtc="2024-08-21T19:52:00Z">
        <w:r w:rsidR="0076588C">
          <w:t>is</w:t>
        </w:r>
      </w:ins>
      <w:r>
        <w:t xml:space="preserve"> applied from this node until a terminal condition is reached e.g no further actions are possible. [39]</w:t>
      </w:r>
    </w:p>
    <w:p w14:paraId="5A847DBD" w14:textId="77777777" w:rsidR="00C2753D" w:rsidRDefault="00000000">
      <w:pPr>
        <w:spacing w:after="74" w:line="259" w:lineRule="auto"/>
        <w:ind w:left="-5" w:firstLine="0"/>
      </w:pPr>
      <w:r>
        <w:t>To ensure that the reader understands the various stages of the Monte Carlo Tree Search</w:t>
      </w:r>
    </w:p>
    <w:p w14:paraId="27D8A396" w14:textId="3C2B7D15" w:rsidR="00C2753D" w:rsidRDefault="00000000">
      <w:pPr>
        <w:spacing w:line="259" w:lineRule="auto"/>
        <w:ind w:left="-5" w:firstLine="0"/>
      </w:pPr>
      <w:r>
        <w:t xml:space="preserve">Algorithm, </w:t>
      </w:r>
      <w:del w:id="137" w:author="Miailhe, Anabelle" w:date="2024-08-21T20:52:00Z" w16du:dateUtc="2024-08-21T19:52:00Z">
        <w:r w:rsidDel="0076588C">
          <w:delText>we will begin by looking at</w:delText>
        </w:r>
      </w:del>
      <w:ins w:id="138" w:author="Miailhe, Anabelle" w:date="2024-08-21T20:52:00Z" w16du:dateUtc="2024-08-21T19:52:00Z">
        <w:r w:rsidR="0076588C">
          <w:t>we will examine</w:t>
        </w:r>
      </w:ins>
      <w:r>
        <w:t xml:space="preserve"> a detailed example. This example will illustrate</w:t>
      </w:r>
    </w:p>
    <w:p w14:paraId="3D0888DC" w14:textId="77777777" w:rsidR="00C2753D" w:rsidRDefault="00000000">
      <w:pPr>
        <w:spacing w:after="227" w:line="259" w:lineRule="auto"/>
        <w:ind w:left="2080" w:firstLine="0"/>
        <w:jc w:val="left"/>
      </w:pPr>
      <w:r>
        <w:rPr>
          <w:noProof/>
        </w:rPr>
        <w:drawing>
          <wp:inline distT="0" distB="0" distL="0" distR="0" wp14:anchorId="67048BA5" wp14:editId="346E1734">
            <wp:extent cx="2641007" cy="1433795"/>
            <wp:effectExtent l="0" t="0" r="0" b="0"/>
            <wp:docPr id="3495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1"/>
                    <a:srcRect/>
                    <a:stretch>
                      <a:fillRect/>
                    </a:stretch>
                  </pic:blipFill>
                  <pic:spPr>
                    <a:xfrm>
                      <a:off x="0" y="0"/>
                      <a:ext cx="2641007" cy="1433795"/>
                    </a:xfrm>
                    <a:prstGeom prst="rect">
                      <a:avLst/>
                    </a:prstGeom>
                    <a:ln/>
                  </pic:spPr>
                </pic:pic>
              </a:graphicData>
            </a:graphic>
          </wp:inline>
        </w:drawing>
      </w:r>
    </w:p>
    <w:p w14:paraId="0B7731D2" w14:textId="77777777" w:rsidR="00C2753D" w:rsidRDefault="00000000">
      <w:pPr>
        <w:spacing w:after="388" w:line="265" w:lineRule="auto"/>
        <w:jc w:val="center"/>
      </w:pPr>
      <w:r>
        <w:rPr>
          <w:rFonts w:ascii="Calibri" w:eastAsia="Calibri" w:hAnsi="Calibri" w:cs="Calibri"/>
          <w:sz w:val="20"/>
          <w:szCs w:val="20"/>
        </w:rPr>
        <w:lastRenderedPageBreak/>
        <w:t xml:space="preserve">Figure 2.3: </w:t>
      </w:r>
      <w:r>
        <w:rPr>
          <w:sz w:val="20"/>
          <w:szCs w:val="20"/>
        </w:rPr>
        <w:t>Assymetrical growth of MCTS - Simulation and Expansion - [40]</w:t>
      </w:r>
    </w:p>
    <w:p w14:paraId="76BF0D38" w14:textId="5FECE06C" w:rsidR="00C2753D" w:rsidRDefault="00000000">
      <w:pPr>
        <w:spacing w:after="508"/>
        <w:ind w:left="-5" w:firstLine="0"/>
      </w:pPr>
      <w:r>
        <w:t xml:space="preserve">each component of the algorithm in action. </w:t>
      </w:r>
      <w:ins w:id="139" w:author="Miailhe, Anabelle" w:date="2024-08-21T20:53:00Z" w16du:dateUtc="2024-08-21T19:53:00Z">
        <w:r w:rsidR="0076588C">
          <w:t>Furthermore, w</w:t>
        </w:r>
      </w:ins>
      <w:del w:id="140" w:author="Miailhe, Anabelle" w:date="2024-08-21T20:53:00Z" w16du:dateUtc="2024-08-21T19:53:00Z">
        <w:r w:rsidDel="0076588C">
          <w:delText>W</w:delText>
        </w:r>
      </w:del>
      <w:r>
        <w:t xml:space="preserve">e will </w:t>
      </w:r>
      <w:del w:id="141" w:author="Miailhe, Anabelle" w:date="2024-08-21T20:53:00Z" w16du:dateUtc="2024-08-21T19:53:00Z">
        <w:r w:rsidDel="0076588C">
          <w:delText xml:space="preserve">then </w:delText>
        </w:r>
      </w:del>
      <w:r>
        <w:t xml:space="preserve">generalise the principles discussed, as the </w:t>
      </w:r>
      <w:del w:id="142" w:author="Miailhe, Anabelle" w:date="2024-08-21T20:54:00Z" w16du:dateUtc="2024-08-21T19:54:00Z">
        <w:r w:rsidDel="0076588C">
          <w:delText xml:space="preserve">basic </w:delText>
        </w:r>
      </w:del>
      <w:r>
        <w:t xml:space="preserve">methodology of this paper is </w:t>
      </w:r>
      <w:del w:id="143" w:author="Miailhe, Anabelle" w:date="2024-08-21T20:54:00Z" w16du:dateUtc="2024-08-21T19:54:00Z">
        <w:r w:rsidDel="0076588C">
          <w:delText xml:space="preserve">based </w:delText>
        </w:r>
      </w:del>
      <w:ins w:id="144" w:author="Miailhe, Anabelle" w:date="2024-08-21T20:54:00Z" w16du:dateUtc="2024-08-21T19:54:00Z">
        <w:r w:rsidR="0076588C">
          <w:t xml:space="preserve">built </w:t>
        </w:r>
      </w:ins>
      <w:r>
        <w:t>on the application of the MCTS algorithm.</w:t>
      </w:r>
    </w:p>
    <w:p w14:paraId="1A6B0592" w14:textId="77777777" w:rsidR="00C2753D" w:rsidRDefault="00000000">
      <w:pPr>
        <w:pStyle w:val="Heading3"/>
        <w:tabs>
          <w:tab w:val="center" w:pos="1332"/>
        </w:tabs>
        <w:ind w:left="-15" w:firstLine="0"/>
      </w:pPr>
      <w:r>
        <w:t>2.3.2</w:t>
      </w:r>
      <w:r>
        <w:tab/>
        <w:t>Example</w:t>
      </w:r>
    </w:p>
    <w:p w14:paraId="16C17EFE" w14:textId="402906B9" w:rsidR="00C2753D" w:rsidRDefault="00000000">
      <w:pPr>
        <w:spacing w:after="84" w:line="254" w:lineRule="auto"/>
        <w:ind w:left="-5" w:firstLine="0"/>
      </w:pPr>
      <w:r>
        <w:t xml:space="preserve">Let’s say we are given a maximisation problem. When </w:t>
      </w:r>
      <w:del w:id="145" w:author="Miailhe, Anabelle" w:date="2024-08-21T20:54:00Z" w16du:dateUtc="2024-08-21T19:54:00Z">
        <w:r w:rsidDel="0076588C">
          <w:delText xml:space="preserve">starting </w:delText>
        </w:r>
      </w:del>
      <w:ins w:id="146" w:author="Miailhe, Anabelle" w:date="2024-08-21T20:54:00Z" w16du:dateUtc="2024-08-21T19:54:00Z">
        <w:r w:rsidR="0076588C">
          <w:t>begening</w:t>
        </w:r>
        <w:r w:rsidR="0076588C">
          <w:t xml:space="preserve"> </w:t>
        </w:r>
      </w:ins>
      <w:r>
        <w:t xml:space="preserve">the game, you have two possible actions </w:t>
      </w:r>
      <w:r>
        <w:rPr>
          <w:i/>
        </w:rPr>
        <w:t>a</w:t>
      </w:r>
      <w:r>
        <w:rPr>
          <w:vertAlign w:val="subscript"/>
        </w:rPr>
        <w:t xml:space="preserve">1 </w:t>
      </w:r>
      <w:r>
        <w:t xml:space="preserve">and </w:t>
      </w:r>
      <w:r>
        <w:rPr>
          <w:i/>
        </w:rPr>
        <w:t>a</w:t>
      </w:r>
      <w:r>
        <w:rPr>
          <w:vertAlign w:val="subscript"/>
        </w:rPr>
        <w:t xml:space="preserve">2 </w:t>
      </w:r>
      <w:r>
        <w:t>from</w:t>
      </w:r>
      <w:r>
        <w:rPr>
          <w:noProof/>
        </w:rPr>
        <w:drawing>
          <wp:inline distT="0" distB="0" distL="0" distR="0" wp14:anchorId="7E7CECB2" wp14:editId="19915B75">
            <wp:extent cx="222504" cy="179832"/>
            <wp:effectExtent l="0" t="0" r="0" b="0"/>
            <wp:docPr id="3495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22504" cy="179832"/>
                    </a:xfrm>
                    <a:prstGeom prst="rect">
                      <a:avLst/>
                    </a:prstGeom>
                    <a:ln/>
                  </pic:spPr>
                </pic:pic>
              </a:graphicData>
            </a:graphic>
          </wp:inline>
        </w:drawing>
      </w:r>
      <w:r>
        <w:t xml:space="preserve"> in the tree T . Every node is defined like so:</w:t>
      </w:r>
      <w:r>
        <w:rPr>
          <w:noProof/>
        </w:rPr>
        <w:drawing>
          <wp:inline distT="0" distB="0" distL="0" distR="0" wp14:anchorId="786E5577" wp14:editId="3BD1BEC0">
            <wp:extent cx="295656" cy="176784"/>
            <wp:effectExtent l="0" t="0" r="0" b="0"/>
            <wp:docPr id="3496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295656" cy="176784"/>
                    </a:xfrm>
                    <a:prstGeom prst="rect">
                      <a:avLst/>
                    </a:prstGeom>
                    <a:ln/>
                  </pic:spPr>
                </pic:pic>
              </a:graphicData>
            </a:graphic>
          </wp:inline>
        </w:drawing>
      </w:r>
    </w:p>
    <w:p w14:paraId="18319EA8" w14:textId="2EC4F1C4" w:rsidR="00C2753D" w:rsidRDefault="00000000">
      <w:pPr>
        <w:spacing w:after="0"/>
        <w:ind w:left="-5" w:firstLine="0"/>
      </w:pPr>
      <w:r>
        <w:t xml:space="preserve">where </w:t>
      </w:r>
      <w:r>
        <w:rPr>
          <w:i/>
        </w:rPr>
        <w:t>n</w:t>
      </w:r>
      <w:r>
        <w:rPr>
          <w:i/>
          <w:vertAlign w:val="subscript"/>
        </w:rPr>
        <w:t xml:space="preserve">i </w:t>
      </w:r>
      <w:r>
        <w:t xml:space="preserve">represents the number of times node </w:t>
      </w:r>
      <w:r>
        <w:rPr>
          <w:i/>
        </w:rPr>
        <w:t xml:space="preserve">i </w:t>
      </w:r>
      <w:r>
        <w:t xml:space="preserve">has been visited, </w:t>
      </w:r>
      <w:r>
        <w:rPr>
          <w:i/>
        </w:rPr>
        <w:t>t</w:t>
      </w:r>
      <w:r>
        <w:rPr>
          <w:i/>
          <w:vertAlign w:val="subscript"/>
        </w:rPr>
        <w:t xml:space="preserve">i </w:t>
      </w:r>
      <w:r>
        <w:t xml:space="preserve">the total score of this node. </w:t>
      </w:r>
      <w:del w:id="147" w:author="Miailhe, Anabelle" w:date="2024-08-21T20:55:00Z" w16du:dateUtc="2024-08-21T19:55:00Z">
        <w:r w:rsidDel="0076588C">
          <w:delText>Furthermore</w:delText>
        </w:r>
      </w:del>
      <w:ins w:id="148" w:author="Miailhe, Anabelle" w:date="2024-08-21T20:55:00Z" w16du:dateUtc="2024-08-21T19:55:00Z">
        <w:r w:rsidR="0076588C">
          <w:t>Moreover</w:t>
        </w:r>
      </w:ins>
      <w:r>
        <w:t xml:space="preserve">, for every node - we can compute a selection metric, for instance the </w:t>
      </w:r>
      <w:r>
        <w:rPr>
          <w:i/>
        </w:rPr>
        <w:t>UCB</w:t>
      </w:r>
      <w:r>
        <w:t xml:space="preserve">1 value: </w:t>
      </w:r>
      <w:r>
        <w:rPr>
          <w:noProof/>
        </w:rPr>
        <w:drawing>
          <wp:inline distT="0" distB="0" distL="0" distR="0" wp14:anchorId="788FA3A3" wp14:editId="3985A6E4">
            <wp:extent cx="1783080" cy="252984"/>
            <wp:effectExtent l="0" t="0" r="0" b="0"/>
            <wp:docPr id="3495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4"/>
                    <a:srcRect/>
                    <a:stretch>
                      <a:fillRect/>
                    </a:stretch>
                  </pic:blipFill>
                  <pic:spPr>
                    <a:xfrm>
                      <a:off x="0" y="0"/>
                      <a:ext cx="1783080" cy="252984"/>
                    </a:xfrm>
                    <a:prstGeom prst="rect">
                      <a:avLst/>
                    </a:prstGeom>
                    <a:ln/>
                  </pic:spPr>
                </pic:pic>
              </a:graphicData>
            </a:graphic>
          </wp:inline>
        </w:drawing>
      </w:r>
      <w:r>
        <w:t xml:space="preserve"> where</w:t>
      </w:r>
      <w:r>
        <w:rPr>
          <w:noProof/>
        </w:rPr>
        <w:drawing>
          <wp:inline distT="0" distB="0" distL="0" distR="0" wp14:anchorId="57604A46" wp14:editId="240E4A48">
            <wp:extent cx="457200" cy="185928"/>
            <wp:effectExtent l="0" t="0" r="0" b="0"/>
            <wp:docPr id="3496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57200" cy="185928"/>
                    </a:xfrm>
                    <a:prstGeom prst="rect">
                      <a:avLst/>
                    </a:prstGeom>
                    <a:ln/>
                  </pic:spPr>
                </pic:pic>
              </a:graphicData>
            </a:graphic>
          </wp:inline>
        </w:drawing>
      </w:r>
      <w:r>
        <w:t xml:space="preserve"> represents the average value of the node, </w:t>
      </w:r>
      <w:r>
        <w:rPr>
          <w:i/>
        </w:rPr>
        <w:t>n</w:t>
      </w:r>
      <w:r>
        <w:rPr>
          <w:i/>
          <w:vertAlign w:val="subscript"/>
        </w:rPr>
        <w:t xml:space="preserve">i </w:t>
      </w:r>
      <w:r>
        <w:t xml:space="preserve">the number of times node </w:t>
      </w:r>
      <w:r>
        <w:rPr>
          <w:i/>
        </w:rPr>
        <w:t xml:space="preserve">i </w:t>
      </w:r>
      <w:r>
        <w:t xml:space="preserve">has been visited, </w:t>
      </w:r>
      <w:r>
        <w:rPr>
          <w:i/>
        </w:rPr>
        <w:t xml:space="preserve">N </w:t>
      </w:r>
      <w:r>
        <w:t xml:space="preserve">= </w:t>
      </w:r>
      <w:r>
        <w:rPr>
          <w:i/>
        </w:rPr>
        <w:t>n</w:t>
      </w:r>
      <w:r>
        <w:rPr>
          <w:vertAlign w:val="subscript"/>
        </w:rPr>
        <w:t xml:space="preserve">0 </w:t>
      </w:r>
      <w:r>
        <w:t>the number of times the root node has been visited (which is also equal to the number of iterations). Before the first iteration, none node have been visited -</w:t>
      </w:r>
      <w:r>
        <w:rPr>
          <w:noProof/>
        </w:rPr>
        <w:drawing>
          <wp:inline distT="0" distB="0" distL="0" distR="0" wp14:anchorId="53446061" wp14:editId="01325A3C">
            <wp:extent cx="704088" cy="182880"/>
            <wp:effectExtent l="0" t="0" r="0" b="0"/>
            <wp:docPr id="349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704088" cy="182880"/>
                    </a:xfrm>
                    <a:prstGeom prst="rect">
                      <a:avLst/>
                    </a:prstGeom>
                    <a:ln/>
                  </pic:spPr>
                </pic:pic>
              </a:graphicData>
            </a:graphic>
          </wp:inline>
        </w:drawing>
      </w:r>
      <w:r>
        <w:t>. At the beginning</w:t>
      </w:r>
    </w:p>
    <w:p w14:paraId="42A05857" w14:textId="77777777" w:rsidR="00C2753D" w:rsidRDefault="00000000">
      <w:pPr>
        <w:spacing w:after="385" w:line="259" w:lineRule="auto"/>
        <w:ind w:left="2613" w:firstLine="0"/>
        <w:jc w:val="left"/>
      </w:pPr>
      <w:r>
        <w:rPr>
          <w:rFonts w:ascii="Calibri" w:eastAsia="Calibri" w:hAnsi="Calibri" w:cs="Calibri"/>
          <w:noProof/>
        </w:rPr>
        <mc:AlternateContent>
          <mc:Choice Requires="wpg">
            <w:drawing>
              <wp:inline distT="0" distB="0" distL="0" distR="0" wp14:anchorId="03BC5FFB" wp14:editId="6CBACBCA">
                <wp:extent cx="1963336" cy="1506730"/>
                <wp:effectExtent l="0" t="0" r="0" b="0"/>
                <wp:docPr id="34926" name="Group 34926"/>
                <wp:cNvGraphicFramePr/>
                <a:graphic xmlns:a="http://schemas.openxmlformats.org/drawingml/2006/main">
                  <a:graphicData uri="http://schemas.microsoft.com/office/word/2010/wordprocessingGroup">
                    <wpg:wgp>
                      <wpg:cNvGrpSpPr/>
                      <wpg:grpSpPr>
                        <a:xfrm>
                          <a:off x="0" y="0"/>
                          <a:ext cx="1963336" cy="1506730"/>
                          <a:chOff x="4356725" y="3019025"/>
                          <a:chExt cx="1978550" cy="1556100"/>
                        </a:xfrm>
                      </wpg:grpSpPr>
                      <wpg:grpSp>
                        <wpg:cNvPr id="1211124496" name="Group 1211124496"/>
                        <wpg:cNvGrpSpPr/>
                        <wpg:grpSpPr>
                          <a:xfrm>
                            <a:off x="4364332" y="3026635"/>
                            <a:ext cx="1963336" cy="1548483"/>
                            <a:chOff x="0" y="0"/>
                            <a:chExt cx="1963336" cy="1548483"/>
                          </a:xfrm>
                        </wpg:grpSpPr>
                        <wps:wsp>
                          <wps:cNvPr id="1482043005" name="Rectangle 1482043005"/>
                          <wps:cNvSpPr/>
                          <wps:spPr>
                            <a:xfrm>
                              <a:off x="0" y="0"/>
                              <a:ext cx="1963325" cy="1506725"/>
                            </a:xfrm>
                            <a:prstGeom prst="rect">
                              <a:avLst/>
                            </a:prstGeom>
                            <a:noFill/>
                            <a:ln>
                              <a:noFill/>
                            </a:ln>
                          </wps:spPr>
                          <wps:txbx>
                            <w:txbxContent>
                              <w:p w14:paraId="6F8AB56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397708" name="Freeform 5397708"/>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4E749ED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38986035" name="Rectangle 1038986035"/>
                          <wps:cNvSpPr/>
                          <wps:spPr>
                            <a:xfrm>
                              <a:off x="863317" y="203372"/>
                              <a:ext cx="112992" cy="163628"/>
                            </a:xfrm>
                            <a:prstGeom prst="rect">
                              <a:avLst/>
                            </a:prstGeom>
                            <a:noFill/>
                            <a:ln>
                              <a:noFill/>
                            </a:ln>
                          </wps:spPr>
                          <wps:txbx>
                            <w:txbxContent>
                              <w:p w14:paraId="685C57A4"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526109421" name="Rectangle 1526109421"/>
                          <wps:cNvSpPr/>
                          <wps:spPr>
                            <a:xfrm>
                              <a:off x="956255" y="161877"/>
                              <a:ext cx="71525" cy="119546"/>
                            </a:xfrm>
                            <a:prstGeom prst="rect">
                              <a:avLst/>
                            </a:prstGeom>
                            <a:noFill/>
                            <a:ln>
                              <a:noFill/>
                            </a:ln>
                          </wps:spPr>
                          <wps:txbx>
                            <w:txbxContent>
                              <w:p w14:paraId="0C7938B8"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834494685" name="Rectangle 834494685"/>
                          <wps:cNvSpPr/>
                          <wps:spPr>
                            <a:xfrm>
                              <a:off x="1010040" y="161877"/>
                              <a:ext cx="39727" cy="119546"/>
                            </a:xfrm>
                            <a:prstGeom prst="rect">
                              <a:avLst/>
                            </a:prstGeom>
                            <a:noFill/>
                            <a:ln>
                              <a:noFill/>
                            </a:ln>
                          </wps:spPr>
                          <wps:txbx>
                            <w:txbxContent>
                              <w:p w14:paraId="03A0CD1B"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728379890" name="Rectangle 728379890"/>
                          <wps:cNvSpPr/>
                          <wps:spPr>
                            <a:xfrm>
                              <a:off x="1039910" y="161877"/>
                              <a:ext cx="71525" cy="119546"/>
                            </a:xfrm>
                            <a:prstGeom prst="rect">
                              <a:avLst/>
                            </a:prstGeom>
                            <a:noFill/>
                            <a:ln>
                              <a:noFill/>
                            </a:ln>
                          </wps:spPr>
                          <wps:txbx>
                            <w:txbxContent>
                              <w:p w14:paraId="6E2730F3"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2125265301" name="Rectangle 2125265301"/>
                          <wps:cNvSpPr/>
                          <wps:spPr>
                            <a:xfrm>
                              <a:off x="948279" y="268951"/>
                              <a:ext cx="71525" cy="119545"/>
                            </a:xfrm>
                            <a:prstGeom prst="rect">
                              <a:avLst/>
                            </a:prstGeom>
                            <a:noFill/>
                            <a:ln>
                              <a:noFill/>
                            </a:ln>
                          </wps:spPr>
                          <wps:txbx>
                            <w:txbxContent>
                              <w:p w14:paraId="0C68396B"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2118398457" name="Freeform 2118398457"/>
                          <wps:cNvSpPr/>
                          <wps:spPr>
                            <a:xfrm>
                              <a:off x="0" y="728614"/>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F33F6D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05585704" name="Rectangle 805585704"/>
                          <wps:cNvSpPr/>
                          <wps:spPr>
                            <a:xfrm>
                              <a:off x="134718" y="931984"/>
                              <a:ext cx="112992" cy="163628"/>
                            </a:xfrm>
                            <a:prstGeom prst="rect">
                              <a:avLst/>
                            </a:prstGeom>
                            <a:noFill/>
                            <a:ln>
                              <a:noFill/>
                            </a:ln>
                          </wps:spPr>
                          <wps:txbx>
                            <w:txbxContent>
                              <w:p w14:paraId="3C169793"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114752652" name="Rectangle 1114752652"/>
                          <wps:cNvSpPr/>
                          <wps:spPr>
                            <a:xfrm>
                              <a:off x="227656" y="890477"/>
                              <a:ext cx="71525" cy="119545"/>
                            </a:xfrm>
                            <a:prstGeom prst="rect">
                              <a:avLst/>
                            </a:prstGeom>
                            <a:noFill/>
                            <a:ln>
                              <a:noFill/>
                            </a:ln>
                          </wps:spPr>
                          <wps:txbx>
                            <w:txbxContent>
                              <w:p w14:paraId="28F2019A"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790402812" name="Rectangle 790402812"/>
                          <wps:cNvSpPr/>
                          <wps:spPr>
                            <a:xfrm>
                              <a:off x="281428" y="890477"/>
                              <a:ext cx="39727" cy="119545"/>
                            </a:xfrm>
                            <a:prstGeom prst="rect">
                              <a:avLst/>
                            </a:prstGeom>
                            <a:noFill/>
                            <a:ln>
                              <a:noFill/>
                            </a:ln>
                          </wps:spPr>
                          <wps:txbx>
                            <w:txbxContent>
                              <w:p w14:paraId="59545327"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575729331" name="Rectangle 1575729331"/>
                          <wps:cNvSpPr/>
                          <wps:spPr>
                            <a:xfrm>
                              <a:off x="311298" y="890477"/>
                              <a:ext cx="71525" cy="119545"/>
                            </a:xfrm>
                            <a:prstGeom prst="rect">
                              <a:avLst/>
                            </a:prstGeom>
                            <a:noFill/>
                            <a:ln>
                              <a:noFill/>
                            </a:ln>
                          </wps:spPr>
                          <wps:txbx>
                            <w:txbxContent>
                              <w:p w14:paraId="087816A3"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557178082" name="Rectangle 557178082"/>
                          <wps:cNvSpPr/>
                          <wps:spPr>
                            <a:xfrm>
                              <a:off x="219668" y="997563"/>
                              <a:ext cx="71525" cy="119545"/>
                            </a:xfrm>
                            <a:prstGeom prst="rect">
                              <a:avLst/>
                            </a:prstGeom>
                            <a:noFill/>
                            <a:ln>
                              <a:noFill/>
                            </a:ln>
                          </wps:spPr>
                          <wps:txbx>
                            <w:txbxContent>
                              <w:p w14:paraId="310B3392"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705534808" name="Freeform 705534808"/>
                          <wps:cNvSpPr/>
                          <wps:spPr>
                            <a:xfrm>
                              <a:off x="1457227" y="728614"/>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4" y="506109"/>
                                    <a:pt x="0" y="392814"/>
                                    <a:pt x="0" y="253054"/>
                                  </a:cubicBezTo>
                                  <a:cubicBezTo>
                                    <a:pt x="0" y="113295"/>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716FE23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0558527" name="Rectangle 110558527"/>
                          <wps:cNvSpPr/>
                          <wps:spPr>
                            <a:xfrm>
                              <a:off x="1591928" y="931984"/>
                              <a:ext cx="112992" cy="163628"/>
                            </a:xfrm>
                            <a:prstGeom prst="rect">
                              <a:avLst/>
                            </a:prstGeom>
                            <a:noFill/>
                            <a:ln>
                              <a:noFill/>
                            </a:ln>
                          </wps:spPr>
                          <wps:txbx>
                            <w:txbxContent>
                              <w:p w14:paraId="4360B200"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660772192" name="Rectangle 660772192"/>
                          <wps:cNvSpPr/>
                          <wps:spPr>
                            <a:xfrm>
                              <a:off x="1684867" y="890477"/>
                              <a:ext cx="71525" cy="119545"/>
                            </a:xfrm>
                            <a:prstGeom prst="rect">
                              <a:avLst/>
                            </a:prstGeom>
                            <a:noFill/>
                            <a:ln>
                              <a:noFill/>
                            </a:ln>
                          </wps:spPr>
                          <wps:txbx>
                            <w:txbxContent>
                              <w:p w14:paraId="709A12CF"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786064635" name="Rectangle 1786064635"/>
                          <wps:cNvSpPr/>
                          <wps:spPr>
                            <a:xfrm>
                              <a:off x="1738639" y="890477"/>
                              <a:ext cx="39727" cy="119545"/>
                            </a:xfrm>
                            <a:prstGeom prst="rect">
                              <a:avLst/>
                            </a:prstGeom>
                            <a:noFill/>
                            <a:ln>
                              <a:noFill/>
                            </a:ln>
                          </wps:spPr>
                          <wps:txbx>
                            <w:txbxContent>
                              <w:p w14:paraId="15939CC7"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821124722" name="Rectangle 821124722"/>
                          <wps:cNvSpPr/>
                          <wps:spPr>
                            <a:xfrm>
                              <a:off x="1768509" y="890477"/>
                              <a:ext cx="71525" cy="119545"/>
                            </a:xfrm>
                            <a:prstGeom prst="rect">
                              <a:avLst/>
                            </a:prstGeom>
                            <a:noFill/>
                            <a:ln>
                              <a:noFill/>
                            </a:ln>
                          </wps:spPr>
                          <wps:txbx>
                            <w:txbxContent>
                              <w:p w14:paraId="17D98AD6"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532317059" name="Rectangle 532317059"/>
                          <wps:cNvSpPr/>
                          <wps:spPr>
                            <a:xfrm>
                              <a:off x="1676879" y="997563"/>
                              <a:ext cx="71525" cy="119545"/>
                            </a:xfrm>
                            <a:prstGeom prst="rect">
                              <a:avLst/>
                            </a:prstGeom>
                            <a:noFill/>
                            <a:ln>
                              <a:noFill/>
                            </a:ln>
                          </wps:spPr>
                          <wps:txbx>
                            <w:txbxContent>
                              <w:p w14:paraId="6CF5221B"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416722683" name="Freeform 416722683"/>
                          <wps:cNvSpPr/>
                          <wps:spPr>
                            <a:xfrm>
                              <a:off x="440937"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10025467" name="Freeform 1310025467"/>
                          <wps:cNvSpPr/>
                          <wps:spPr>
                            <a:xfrm>
                              <a:off x="436285" y="755492"/>
                              <a:ext cx="42944" cy="42944"/>
                            </a:xfrm>
                            <a:custGeom>
                              <a:avLst/>
                              <a:gdLst/>
                              <a:ahLst/>
                              <a:cxnLst/>
                              <a:rect l="l" t="t" r="r" b="b"/>
                              <a:pathLst>
                                <a:path w="42944" h="42944" extrusionOk="0">
                                  <a:moveTo>
                                    <a:pt x="42944" y="42944"/>
                                  </a:moveTo>
                                  <a:cubicBezTo>
                                    <a:pt x="26661" y="33461"/>
                                    <a:pt x="13001" y="34953"/>
                                    <a:pt x="2863" y="40081"/>
                                  </a:cubicBezTo>
                                  <a:cubicBezTo>
                                    <a:pt x="7991" y="29943"/>
                                    <a:pt x="9484" y="16284"/>
                                    <a:pt x="0" y="0"/>
                                  </a:cubicBezTo>
                                </a:path>
                              </a:pathLst>
                            </a:custGeom>
                            <a:noFill/>
                            <a:ln w="9525" cap="rnd" cmpd="sng">
                              <a:solidFill>
                                <a:srgbClr val="000000"/>
                              </a:solidFill>
                              <a:prstDash val="solid"/>
                              <a:round/>
                              <a:headEnd type="none" w="sm" len="sm"/>
                              <a:tailEnd type="none" w="sm" len="sm"/>
                            </a:ln>
                          </wps:spPr>
                          <wps:txbx>
                            <w:txbxContent>
                              <w:p w14:paraId="58A7602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29399750" name="Rectangle 2029399750"/>
                          <wps:cNvSpPr/>
                          <wps:spPr>
                            <a:xfrm>
                              <a:off x="478697" y="451709"/>
                              <a:ext cx="97403" cy="163627"/>
                            </a:xfrm>
                            <a:prstGeom prst="rect">
                              <a:avLst/>
                            </a:prstGeom>
                            <a:noFill/>
                            <a:ln>
                              <a:noFill/>
                            </a:ln>
                          </wps:spPr>
                          <wps:txbx>
                            <w:txbxContent>
                              <w:p w14:paraId="088A9A7E"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240642368" name="Rectangle 1240642368"/>
                          <wps:cNvSpPr/>
                          <wps:spPr>
                            <a:xfrm>
                              <a:off x="551925" y="498402"/>
                              <a:ext cx="71525" cy="119545"/>
                            </a:xfrm>
                            <a:prstGeom prst="rect">
                              <a:avLst/>
                            </a:prstGeom>
                            <a:noFill/>
                            <a:ln>
                              <a:noFill/>
                            </a:ln>
                          </wps:spPr>
                          <wps:txbx>
                            <w:txbxContent>
                              <w:p w14:paraId="135ADDA0"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839424141" name="Freeform 1839424141"/>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87591573" name="Freeform 687591573"/>
                          <wps:cNvSpPr/>
                          <wps:spPr>
                            <a:xfrm>
                              <a:off x="1484107" y="755492"/>
                              <a:ext cx="42944" cy="42944"/>
                            </a:xfrm>
                            <a:custGeom>
                              <a:avLst/>
                              <a:gdLst/>
                              <a:ahLst/>
                              <a:cxnLst/>
                              <a:rect l="l" t="t" r="r" b="b"/>
                              <a:pathLst>
                                <a:path w="42944" h="42944" extrusionOk="0">
                                  <a:moveTo>
                                    <a:pt x="42944" y="0"/>
                                  </a:moveTo>
                                  <a:cubicBezTo>
                                    <a:pt x="33460" y="16284"/>
                                    <a:pt x="34953" y="29943"/>
                                    <a:pt x="40081" y="40081"/>
                                  </a:cubicBezTo>
                                  <a:cubicBezTo>
                                    <a:pt x="29943" y="34953"/>
                                    <a:pt x="16283" y="33461"/>
                                    <a:pt x="0" y="42944"/>
                                  </a:cubicBezTo>
                                </a:path>
                              </a:pathLst>
                            </a:custGeom>
                            <a:noFill/>
                            <a:ln w="9525" cap="rnd" cmpd="sng">
                              <a:solidFill>
                                <a:srgbClr val="000000"/>
                              </a:solidFill>
                              <a:prstDash val="solid"/>
                              <a:round/>
                              <a:headEnd type="none" w="sm" len="sm"/>
                              <a:tailEnd type="none" w="sm" len="sm"/>
                            </a:ln>
                          </wps:spPr>
                          <wps:txbx>
                            <w:txbxContent>
                              <w:p w14:paraId="13E760A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34514011" name="Rectangle 234514011"/>
                          <wps:cNvSpPr/>
                          <wps:spPr>
                            <a:xfrm>
                              <a:off x="1351302" y="451709"/>
                              <a:ext cx="97403" cy="163627"/>
                            </a:xfrm>
                            <a:prstGeom prst="rect">
                              <a:avLst/>
                            </a:prstGeom>
                            <a:noFill/>
                            <a:ln>
                              <a:noFill/>
                            </a:ln>
                          </wps:spPr>
                          <wps:txbx>
                            <w:txbxContent>
                              <w:p w14:paraId="1B679146"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87197848" name="Rectangle 187197848"/>
                          <wps:cNvSpPr/>
                          <wps:spPr>
                            <a:xfrm>
                              <a:off x="1424530" y="498402"/>
                              <a:ext cx="71525" cy="119545"/>
                            </a:xfrm>
                            <a:prstGeom prst="rect">
                              <a:avLst/>
                            </a:prstGeom>
                            <a:noFill/>
                            <a:ln>
                              <a:noFill/>
                            </a:ln>
                          </wps:spPr>
                          <wps:txbx>
                            <w:txbxContent>
                              <w:p w14:paraId="10195C6D"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861933463" name="Rectangle 1861933463"/>
                          <wps:cNvSpPr/>
                          <wps:spPr>
                            <a:xfrm>
                              <a:off x="225497" y="1380205"/>
                              <a:ext cx="934197" cy="168278"/>
                            </a:xfrm>
                            <a:prstGeom prst="rect">
                              <a:avLst/>
                            </a:prstGeom>
                            <a:noFill/>
                            <a:ln>
                              <a:noFill/>
                            </a:ln>
                          </wps:spPr>
                          <wps:txbx>
                            <w:txbxContent>
                              <w:p w14:paraId="468D5724" w14:textId="77777777" w:rsidR="00C2753D" w:rsidRDefault="00000000">
                                <w:pPr>
                                  <w:spacing w:after="160" w:line="258" w:lineRule="auto"/>
                                  <w:ind w:left="0" w:firstLine="0"/>
                                  <w:jc w:val="left"/>
                                  <w:textDirection w:val="btLr"/>
                                </w:pPr>
                                <w:r>
                                  <w:rPr>
                                    <w:rFonts w:ascii="Calibri" w:eastAsia="Calibri" w:hAnsi="Calibri" w:cs="Calibri"/>
                                    <w:sz w:val="20"/>
                                  </w:rPr>
                                  <w:t>Figure 2.4:</w:t>
                                </w:r>
                              </w:p>
                            </w:txbxContent>
                          </wps:txbx>
                          <wps:bodyPr spcFirstLastPara="1" wrap="square" lIns="0" tIns="0" rIns="0" bIns="0" anchor="t" anchorCtr="0">
                            <a:noAutofit/>
                          </wps:bodyPr>
                        </wps:wsp>
                        <wps:wsp>
                          <wps:cNvPr id="1609924708" name="Rectangle 1609924708"/>
                          <wps:cNvSpPr/>
                          <wps:spPr>
                            <a:xfrm>
                              <a:off x="990443" y="1387291"/>
                              <a:ext cx="766541" cy="149431"/>
                            </a:xfrm>
                            <a:prstGeom prst="rect">
                              <a:avLst/>
                            </a:prstGeom>
                            <a:noFill/>
                            <a:ln>
                              <a:noFill/>
                            </a:ln>
                          </wps:spPr>
                          <wps:txbx>
                            <w:txbxContent>
                              <w:p w14:paraId="4D4FDD02" w14:textId="77777777" w:rsidR="00C2753D" w:rsidRDefault="00000000">
                                <w:pPr>
                                  <w:spacing w:after="160" w:line="258" w:lineRule="auto"/>
                                  <w:ind w:left="0" w:firstLine="0"/>
                                  <w:jc w:val="left"/>
                                  <w:textDirection w:val="btLr"/>
                                </w:pPr>
                                <w:r>
                                  <w:rPr>
                                    <w:sz w:val="20"/>
                                  </w:rPr>
                                  <w:t>Selection-</w:t>
                                </w:r>
                              </w:p>
                            </w:txbxContent>
                          </wps:txbx>
                          <wps:bodyPr spcFirstLastPara="1" wrap="square" lIns="0" tIns="0" rIns="0" bIns="0" anchor="t" anchorCtr="0">
                            <a:noAutofit/>
                          </wps:bodyPr>
                        </wps:wsp>
                        <wps:wsp>
                          <wps:cNvPr id="749064886" name="Rectangle 749064886"/>
                          <wps:cNvSpPr/>
                          <wps:spPr>
                            <a:xfrm>
                              <a:off x="1609022" y="1387291"/>
                              <a:ext cx="73975" cy="149431"/>
                            </a:xfrm>
                            <a:prstGeom prst="rect">
                              <a:avLst/>
                            </a:prstGeom>
                            <a:noFill/>
                            <a:ln>
                              <a:noFill/>
                            </a:ln>
                          </wps:spPr>
                          <wps:txbx>
                            <w:txbxContent>
                              <w:p w14:paraId="702896CF" w14:textId="77777777" w:rsidR="00C2753D" w:rsidRDefault="00000000">
                                <w:pPr>
                                  <w:spacing w:after="160" w:line="258" w:lineRule="auto"/>
                                  <w:ind w:left="0" w:firstLine="0"/>
                                  <w:jc w:val="left"/>
                                  <w:textDirection w:val="btLr"/>
                                </w:pPr>
                                <w:r>
                                  <w:rPr>
                                    <w:i/>
                                    <w:sz w:val="20"/>
                                  </w:rPr>
                                  <w:t>I</w:t>
                                </w:r>
                              </w:p>
                            </w:txbxContent>
                          </wps:txbx>
                          <wps:bodyPr spcFirstLastPara="1" wrap="square" lIns="0" tIns="0" rIns="0" bIns="0" anchor="t" anchorCtr="0">
                            <a:noAutofit/>
                          </wps:bodyPr>
                        </wps:wsp>
                        <wps:wsp>
                          <wps:cNvPr id="1566301028" name="Rectangle 1566301028"/>
                          <wps:cNvSpPr/>
                          <wps:spPr>
                            <a:xfrm>
                              <a:off x="1674567" y="1387291"/>
                              <a:ext cx="84139" cy="149431"/>
                            </a:xfrm>
                            <a:prstGeom prst="rect">
                              <a:avLst/>
                            </a:prstGeom>
                            <a:noFill/>
                            <a:ln>
                              <a:noFill/>
                            </a:ln>
                          </wps:spPr>
                          <wps:txbx>
                            <w:txbxContent>
                              <w:p w14:paraId="72DE5EE3" w14:textId="77777777" w:rsidR="00C2753D" w:rsidRDefault="00000000">
                                <w:pPr>
                                  <w:spacing w:after="160" w:line="258" w:lineRule="auto"/>
                                  <w:ind w:left="0" w:firstLine="0"/>
                                  <w:jc w:val="left"/>
                                  <w:textDirection w:val="btLr"/>
                                </w:pPr>
                                <w:r>
                                  <w:rPr>
                                    <w:sz w:val="20"/>
                                  </w:rPr>
                                  <w:t>1</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63336" cy="1506730"/>
                <wp:effectExtent b="0" l="0" r="0" t="0"/>
                <wp:docPr id="34926" name="image33.png"/>
                <a:graphic>
                  <a:graphicData uri="http://schemas.openxmlformats.org/drawingml/2006/picture">
                    <pic:pic>
                      <pic:nvPicPr>
                        <pic:cNvPr id="0" name="image33.png"/>
                        <pic:cNvPicPr preferRelativeResize="0"/>
                      </pic:nvPicPr>
                      <pic:blipFill>
                        <a:blip r:embed="rId27"/>
                        <a:srcRect/>
                        <a:stretch>
                          <a:fillRect/>
                        </a:stretch>
                      </pic:blipFill>
                      <pic:spPr>
                        <a:xfrm>
                          <a:off x="0" y="0"/>
                          <a:ext cx="1963336" cy="1506730"/>
                        </a:xfrm>
                        <a:prstGeom prst="rect"/>
                        <a:ln/>
                      </pic:spPr>
                    </pic:pic>
                  </a:graphicData>
                </a:graphic>
              </wp:inline>
            </w:drawing>
          </mc:Fallback>
        </mc:AlternateContent>
      </w:r>
    </w:p>
    <w:p w14:paraId="1C69DC1F" w14:textId="4AADBC11" w:rsidR="00C2753D" w:rsidRDefault="00000000">
      <w:pPr>
        <w:spacing w:after="26"/>
        <w:ind w:left="-5" w:firstLine="0"/>
      </w:pPr>
      <w:r>
        <w:t xml:space="preserve">of </w:t>
      </w:r>
      <w:r>
        <w:rPr>
          <w:i/>
        </w:rPr>
        <w:t>I</w:t>
      </w:r>
      <w:r>
        <w:t xml:space="preserve">1, we </w:t>
      </w:r>
      <w:del w:id="149" w:author="Miailhe, Anabelle" w:date="2024-08-21T20:57:00Z" w16du:dateUtc="2024-08-21T19:57:00Z">
        <w:r w:rsidDel="0076588C">
          <w:delText xml:space="preserve">then </w:delText>
        </w:r>
      </w:del>
      <w:r>
        <w:t xml:space="preserve">have to choose between these two child nodes (or choose between taking </w:t>
      </w:r>
      <w:r>
        <w:rPr>
          <w:i/>
        </w:rPr>
        <w:t>a</w:t>
      </w:r>
      <w:r>
        <w:rPr>
          <w:vertAlign w:val="subscript"/>
        </w:rPr>
        <w:t xml:space="preserve">1 </w:t>
      </w:r>
      <w:r>
        <w:t xml:space="preserve">or </w:t>
      </w:r>
      <w:r>
        <w:rPr>
          <w:i/>
        </w:rPr>
        <w:t>a</w:t>
      </w:r>
      <w:r>
        <w:rPr>
          <w:vertAlign w:val="subscript"/>
        </w:rPr>
        <w:t>2</w:t>
      </w:r>
      <w:r>
        <w:t xml:space="preserve">). </w:t>
      </w:r>
      <w:ins w:id="150" w:author="Miailhe, Anabelle" w:date="2024-08-21T20:57:00Z" w16du:dateUtc="2024-08-21T19:57:00Z">
        <w:r w:rsidR="0076588C">
          <w:t>Aft</w:t>
        </w:r>
      </w:ins>
      <w:ins w:id="151" w:author="Miailhe, Anabelle" w:date="2024-08-21T20:58:00Z" w16du:dateUtc="2024-08-21T19:58:00Z">
        <w:r w:rsidR="0076588C">
          <w:t>er, w</w:t>
        </w:r>
      </w:ins>
      <w:del w:id="152" w:author="Miailhe, Anabelle" w:date="2024-08-21T20:58:00Z" w16du:dateUtc="2024-08-21T19:58:00Z">
        <w:r w:rsidDel="0076588C">
          <w:delText>W</w:delText>
        </w:r>
      </w:del>
      <w:r>
        <w:t xml:space="preserve">e </w:t>
      </w:r>
      <w:del w:id="153" w:author="Miailhe, Anabelle" w:date="2024-08-21T20:58:00Z" w16du:dateUtc="2024-08-21T19:58:00Z">
        <w:r w:rsidDel="0076588C">
          <w:delText xml:space="preserve">then </w:delText>
        </w:r>
      </w:del>
      <w:r>
        <w:t xml:space="preserve">have to calculate the </w:t>
      </w:r>
      <w:r>
        <w:rPr>
          <w:i/>
        </w:rPr>
        <w:t>UCB</w:t>
      </w:r>
      <w:r>
        <w:t xml:space="preserve">1 value for these two nodes and pick the node that maximises the </w:t>
      </w:r>
      <w:r>
        <w:rPr>
          <w:i/>
        </w:rPr>
        <w:t>UCB</w:t>
      </w:r>
      <w:r>
        <w:t>1 value (as we are dealing with a maximisation problem).</w:t>
      </w:r>
    </w:p>
    <w:p w14:paraId="242E54ED" w14:textId="77777777" w:rsidR="00C2753D" w:rsidRDefault="00000000">
      <w:pPr>
        <w:spacing w:after="0" w:line="259" w:lineRule="auto"/>
        <w:ind w:left="-5" w:firstLine="0"/>
      </w:pPr>
      <w:r>
        <w:t>In Figure 2.4, neither of these have been visited yet so</w:t>
      </w:r>
      <w:r>
        <w:rPr>
          <w:noProof/>
        </w:rPr>
        <w:drawing>
          <wp:inline distT="0" distB="0" distL="0" distR="0" wp14:anchorId="55290525" wp14:editId="21B74F29">
            <wp:extent cx="1898904" cy="179832"/>
            <wp:effectExtent l="0" t="0" r="0" b="0"/>
            <wp:docPr id="3496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a:srcRect/>
                    <a:stretch>
                      <a:fillRect/>
                    </a:stretch>
                  </pic:blipFill>
                  <pic:spPr>
                    <a:xfrm>
                      <a:off x="0" y="0"/>
                      <a:ext cx="1898904" cy="179832"/>
                    </a:xfrm>
                    <a:prstGeom prst="rect">
                      <a:avLst/>
                    </a:prstGeom>
                    <a:ln/>
                  </pic:spPr>
                </pic:pic>
              </a:graphicData>
            </a:graphic>
          </wp:inline>
        </w:drawing>
      </w:r>
      <w:r>
        <w:t>.</w:t>
      </w:r>
    </w:p>
    <w:p w14:paraId="207CBC66" w14:textId="77777777" w:rsidR="00C2753D" w:rsidRDefault="00000000">
      <w:pPr>
        <w:spacing w:line="259" w:lineRule="auto"/>
        <w:ind w:left="-5" w:firstLine="0"/>
      </w:pPr>
      <w:r>
        <w:t>Hence we decide to choose randomly</w:t>
      </w:r>
      <w:r>
        <w:rPr>
          <w:noProof/>
        </w:rPr>
        <w:drawing>
          <wp:inline distT="0" distB="0" distL="0" distR="0" wp14:anchorId="10648EE5" wp14:editId="7CCAA71A">
            <wp:extent cx="222504" cy="179832"/>
            <wp:effectExtent l="0" t="0" r="0" b="0"/>
            <wp:docPr id="3496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222504" cy="179832"/>
                    </a:xfrm>
                    <a:prstGeom prst="rect">
                      <a:avLst/>
                    </a:prstGeom>
                    <a:ln/>
                  </pic:spPr>
                </pic:pic>
              </a:graphicData>
            </a:graphic>
          </wp:inline>
        </w:drawing>
      </w:r>
      <w:r>
        <w:t>.</w:t>
      </w:r>
    </w:p>
    <w:p w14:paraId="6C5466A6" w14:textId="1DB9E479" w:rsidR="00C2753D" w:rsidRDefault="00000000">
      <w:pPr>
        <w:spacing w:after="0"/>
        <w:ind w:left="-5" w:firstLine="0"/>
      </w:pPr>
      <w:r>
        <w:rPr>
          <w:noProof/>
        </w:rPr>
        <w:drawing>
          <wp:inline distT="0" distB="0" distL="0" distR="0" wp14:anchorId="05798E54" wp14:editId="2355E5FD">
            <wp:extent cx="225552" cy="179832"/>
            <wp:effectExtent l="0" t="0" r="0" b="0"/>
            <wp:docPr id="3496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225552" cy="179832"/>
                    </a:xfrm>
                    <a:prstGeom prst="rect">
                      <a:avLst/>
                    </a:prstGeom>
                    <a:ln/>
                  </pic:spPr>
                </pic:pic>
              </a:graphicData>
            </a:graphic>
          </wp:inline>
        </w:drawing>
      </w:r>
      <w:r>
        <w:t xml:space="preserve"> is a leaf node that has not been visited</w:t>
      </w:r>
      <w:commentRangeStart w:id="154"/>
      <w:r>
        <w:t xml:space="preserve"> - </w:t>
      </w:r>
      <w:commentRangeEnd w:id="154"/>
      <w:r w:rsidR="0076588C">
        <w:rPr>
          <w:rStyle w:val="CommentReference"/>
        </w:rPr>
        <w:commentReference w:id="154"/>
      </w:r>
      <w:r>
        <w:t>then we can simulate from this node</w:t>
      </w:r>
      <w:ins w:id="155" w:author="Miailhe, Anabelle" w:date="2024-08-21T21:01:00Z" w16du:dateUtc="2024-08-21T20:01:00Z">
        <w:r w:rsidR="0076588C">
          <w:t xml:space="preserve">, which means </w:t>
        </w:r>
      </w:ins>
      <w:del w:id="156" w:author="Miailhe, Anabelle" w:date="2024-08-21T21:00:00Z" w16du:dateUtc="2024-08-21T20:00:00Z">
        <w:r w:rsidDel="0076588C">
          <w:delText xml:space="preserve"> i.e. </w:delText>
        </w:r>
      </w:del>
      <w:r>
        <w:t>selecting actions from this node based on the simulation policy to a terminal state as shown on Figure 2.5:</w:t>
      </w:r>
    </w:p>
    <w:p w14:paraId="7CF2E716" w14:textId="77777777" w:rsidR="00C2753D" w:rsidRDefault="00000000">
      <w:pPr>
        <w:spacing w:after="0" w:line="259" w:lineRule="auto"/>
        <w:ind w:left="2613" w:firstLine="0"/>
        <w:jc w:val="left"/>
      </w:pPr>
      <w:r>
        <w:rPr>
          <w:rFonts w:ascii="Calibri" w:eastAsia="Calibri" w:hAnsi="Calibri" w:cs="Calibri"/>
          <w:noProof/>
        </w:rPr>
        <w:lastRenderedPageBreak/>
        <mc:AlternateContent>
          <mc:Choice Requires="wpg">
            <w:drawing>
              <wp:inline distT="0" distB="0" distL="0" distR="0" wp14:anchorId="3164DA9A" wp14:editId="0523088F">
                <wp:extent cx="1963336" cy="3000022"/>
                <wp:effectExtent l="0" t="0" r="0" b="0"/>
                <wp:docPr id="34924" name="Group 34924"/>
                <wp:cNvGraphicFramePr/>
                <a:graphic xmlns:a="http://schemas.openxmlformats.org/drawingml/2006/main">
                  <a:graphicData uri="http://schemas.microsoft.com/office/word/2010/wordprocessingGroup">
                    <wpg:wgp>
                      <wpg:cNvGrpSpPr/>
                      <wpg:grpSpPr>
                        <a:xfrm>
                          <a:off x="0" y="0"/>
                          <a:ext cx="1963336" cy="3000022"/>
                          <a:chOff x="4356725" y="2272400"/>
                          <a:chExt cx="1978550" cy="3049375"/>
                        </a:xfrm>
                      </wpg:grpSpPr>
                      <wpg:grpSp>
                        <wpg:cNvPr id="789808533" name="Group 789808533"/>
                        <wpg:cNvGrpSpPr/>
                        <wpg:grpSpPr>
                          <a:xfrm>
                            <a:off x="4364332" y="2279989"/>
                            <a:ext cx="1963336" cy="3041776"/>
                            <a:chOff x="0" y="0"/>
                            <a:chExt cx="1963336" cy="3041776"/>
                          </a:xfrm>
                        </wpg:grpSpPr>
                        <wps:wsp>
                          <wps:cNvPr id="1415843188" name="Rectangle 1415843188"/>
                          <wps:cNvSpPr/>
                          <wps:spPr>
                            <a:xfrm>
                              <a:off x="0" y="0"/>
                              <a:ext cx="1963325" cy="3000000"/>
                            </a:xfrm>
                            <a:prstGeom prst="rect">
                              <a:avLst/>
                            </a:prstGeom>
                            <a:noFill/>
                            <a:ln>
                              <a:noFill/>
                            </a:ln>
                          </wps:spPr>
                          <wps:txbx>
                            <w:txbxContent>
                              <w:p w14:paraId="726963F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6361680" name="Freeform 636361680"/>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59C87F98"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29779979" name="Rectangle 1529779979"/>
                          <wps:cNvSpPr/>
                          <wps:spPr>
                            <a:xfrm>
                              <a:off x="863317" y="203385"/>
                              <a:ext cx="112992" cy="163628"/>
                            </a:xfrm>
                            <a:prstGeom prst="rect">
                              <a:avLst/>
                            </a:prstGeom>
                            <a:noFill/>
                            <a:ln>
                              <a:noFill/>
                            </a:ln>
                          </wps:spPr>
                          <wps:txbx>
                            <w:txbxContent>
                              <w:p w14:paraId="06B35E03"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069606995" name="Rectangle 2069606995"/>
                          <wps:cNvSpPr/>
                          <wps:spPr>
                            <a:xfrm>
                              <a:off x="956255" y="161890"/>
                              <a:ext cx="71525" cy="119545"/>
                            </a:xfrm>
                            <a:prstGeom prst="rect">
                              <a:avLst/>
                            </a:prstGeom>
                            <a:noFill/>
                            <a:ln>
                              <a:noFill/>
                            </a:ln>
                          </wps:spPr>
                          <wps:txbx>
                            <w:txbxContent>
                              <w:p w14:paraId="3440E2EB"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643183573" name="Rectangle 643183573"/>
                          <wps:cNvSpPr/>
                          <wps:spPr>
                            <a:xfrm>
                              <a:off x="1010040" y="161890"/>
                              <a:ext cx="39727" cy="119545"/>
                            </a:xfrm>
                            <a:prstGeom prst="rect">
                              <a:avLst/>
                            </a:prstGeom>
                            <a:noFill/>
                            <a:ln>
                              <a:noFill/>
                            </a:ln>
                          </wps:spPr>
                          <wps:txbx>
                            <w:txbxContent>
                              <w:p w14:paraId="26DA2AF3"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924125298" name="Rectangle 924125298"/>
                          <wps:cNvSpPr/>
                          <wps:spPr>
                            <a:xfrm>
                              <a:off x="1039910" y="161890"/>
                              <a:ext cx="71525" cy="119545"/>
                            </a:xfrm>
                            <a:prstGeom prst="rect">
                              <a:avLst/>
                            </a:prstGeom>
                            <a:noFill/>
                            <a:ln>
                              <a:noFill/>
                            </a:ln>
                          </wps:spPr>
                          <wps:txbx>
                            <w:txbxContent>
                              <w:p w14:paraId="33144D51"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685523801" name="Rectangle 685523801"/>
                          <wps:cNvSpPr/>
                          <wps:spPr>
                            <a:xfrm>
                              <a:off x="948279" y="268964"/>
                              <a:ext cx="71525" cy="119545"/>
                            </a:xfrm>
                            <a:prstGeom prst="rect">
                              <a:avLst/>
                            </a:prstGeom>
                            <a:noFill/>
                            <a:ln>
                              <a:noFill/>
                            </a:ln>
                          </wps:spPr>
                          <wps:txbx>
                            <w:txbxContent>
                              <w:p w14:paraId="2F1B9312"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961901087" name="Freeform 1961901087"/>
                          <wps:cNvSpPr/>
                          <wps:spPr>
                            <a:xfrm>
                              <a:off x="0"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44465B7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44112180" name="Rectangle 644112180"/>
                          <wps:cNvSpPr/>
                          <wps:spPr>
                            <a:xfrm>
                              <a:off x="134718" y="931997"/>
                              <a:ext cx="112992" cy="163628"/>
                            </a:xfrm>
                            <a:prstGeom prst="rect">
                              <a:avLst/>
                            </a:prstGeom>
                            <a:noFill/>
                            <a:ln>
                              <a:noFill/>
                            </a:ln>
                          </wps:spPr>
                          <wps:txbx>
                            <w:txbxContent>
                              <w:p w14:paraId="55A96EA2"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813203448" name="Rectangle 1813203448"/>
                          <wps:cNvSpPr/>
                          <wps:spPr>
                            <a:xfrm>
                              <a:off x="227656" y="890490"/>
                              <a:ext cx="71525" cy="119545"/>
                            </a:xfrm>
                            <a:prstGeom prst="rect">
                              <a:avLst/>
                            </a:prstGeom>
                            <a:noFill/>
                            <a:ln>
                              <a:noFill/>
                            </a:ln>
                          </wps:spPr>
                          <wps:txbx>
                            <w:txbxContent>
                              <w:p w14:paraId="64E09320"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645117405" name="Rectangle 645117405"/>
                          <wps:cNvSpPr/>
                          <wps:spPr>
                            <a:xfrm>
                              <a:off x="281428" y="890490"/>
                              <a:ext cx="39727" cy="119545"/>
                            </a:xfrm>
                            <a:prstGeom prst="rect">
                              <a:avLst/>
                            </a:prstGeom>
                            <a:noFill/>
                            <a:ln>
                              <a:noFill/>
                            </a:ln>
                          </wps:spPr>
                          <wps:txbx>
                            <w:txbxContent>
                              <w:p w14:paraId="4077D985"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222329711" name="Rectangle 222329711"/>
                          <wps:cNvSpPr/>
                          <wps:spPr>
                            <a:xfrm>
                              <a:off x="311298" y="890490"/>
                              <a:ext cx="71525" cy="119545"/>
                            </a:xfrm>
                            <a:prstGeom prst="rect">
                              <a:avLst/>
                            </a:prstGeom>
                            <a:noFill/>
                            <a:ln>
                              <a:noFill/>
                            </a:ln>
                          </wps:spPr>
                          <wps:txbx>
                            <w:txbxContent>
                              <w:p w14:paraId="51C0B2CF"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823866622" name="Rectangle 823866622"/>
                          <wps:cNvSpPr/>
                          <wps:spPr>
                            <a:xfrm>
                              <a:off x="219668" y="997576"/>
                              <a:ext cx="71525" cy="119545"/>
                            </a:xfrm>
                            <a:prstGeom prst="rect">
                              <a:avLst/>
                            </a:prstGeom>
                            <a:noFill/>
                            <a:ln>
                              <a:noFill/>
                            </a:ln>
                          </wps:spPr>
                          <wps:txbx>
                            <w:txbxContent>
                              <w:p w14:paraId="4049853C"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607061894" name="Freeform 1607061894"/>
                          <wps:cNvSpPr/>
                          <wps:spPr>
                            <a:xfrm>
                              <a:off x="0" y="2221916"/>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2FFF2"/>
                            </a:solidFill>
                            <a:ln w="15175" cap="flat" cmpd="sng">
                              <a:solidFill>
                                <a:srgbClr val="66FF66"/>
                              </a:solidFill>
                              <a:prstDash val="solid"/>
                              <a:miter lim="127000"/>
                              <a:headEnd type="none" w="sm" len="sm"/>
                              <a:tailEnd type="none" w="sm" len="sm"/>
                            </a:ln>
                          </wps:spPr>
                          <wps:txbx>
                            <w:txbxContent>
                              <w:p w14:paraId="2ACF139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45951000" name="Rectangle 445951000"/>
                          <wps:cNvSpPr/>
                          <wps:spPr>
                            <a:xfrm>
                              <a:off x="183791" y="2423434"/>
                              <a:ext cx="184266" cy="163628"/>
                            </a:xfrm>
                            <a:prstGeom prst="rect">
                              <a:avLst/>
                            </a:prstGeom>
                            <a:noFill/>
                            <a:ln>
                              <a:noFill/>
                            </a:ln>
                          </wps:spPr>
                          <wps:txbx>
                            <w:txbxContent>
                              <w:p w14:paraId="3ABCAAEA" w14:textId="77777777" w:rsidR="00C2753D" w:rsidRDefault="00000000">
                                <w:pPr>
                                  <w:spacing w:after="160" w:line="258" w:lineRule="auto"/>
                                  <w:ind w:left="0" w:firstLine="0"/>
                                  <w:jc w:val="left"/>
                                  <w:textDirection w:val="btLr"/>
                                </w:pPr>
                                <w:r>
                                  <w:t>20</w:t>
                                </w:r>
                              </w:p>
                            </w:txbxContent>
                          </wps:txbx>
                          <wps:bodyPr spcFirstLastPara="1" wrap="square" lIns="0" tIns="0" rIns="0" bIns="0" anchor="t" anchorCtr="0">
                            <a:noAutofit/>
                          </wps:bodyPr>
                        </wps:wsp>
                        <wps:wsp>
                          <wps:cNvPr id="1080084640" name="Freeform 1080084640"/>
                          <wps:cNvSpPr/>
                          <wps:spPr>
                            <a:xfrm>
                              <a:off x="1457227"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53D2AB13"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90236412" name="Rectangle 890236412"/>
                          <wps:cNvSpPr/>
                          <wps:spPr>
                            <a:xfrm>
                              <a:off x="1591928" y="931997"/>
                              <a:ext cx="112992" cy="163628"/>
                            </a:xfrm>
                            <a:prstGeom prst="rect">
                              <a:avLst/>
                            </a:prstGeom>
                            <a:noFill/>
                            <a:ln>
                              <a:noFill/>
                            </a:ln>
                          </wps:spPr>
                          <wps:txbx>
                            <w:txbxContent>
                              <w:p w14:paraId="343A9D50"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663249820" name="Rectangle 663249820"/>
                          <wps:cNvSpPr/>
                          <wps:spPr>
                            <a:xfrm>
                              <a:off x="1684867" y="890490"/>
                              <a:ext cx="71525" cy="119545"/>
                            </a:xfrm>
                            <a:prstGeom prst="rect">
                              <a:avLst/>
                            </a:prstGeom>
                            <a:noFill/>
                            <a:ln>
                              <a:noFill/>
                            </a:ln>
                          </wps:spPr>
                          <wps:txbx>
                            <w:txbxContent>
                              <w:p w14:paraId="0E54ADAE"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31052138" name="Rectangle 131052138"/>
                          <wps:cNvSpPr/>
                          <wps:spPr>
                            <a:xfrm>
                              <a:off x="1738639" y="890490"/>
                              <a:ext cx="39727" cy="119545"/>
                            </a:xfrm>
                            <a:prstGeom prst="rect">
                              <a:avLst/>
                            </a:prstGeom>
                            <a:noFill/>
                            <a:ln>
                              <a:noFill/>
                            </a:ln>
                          </wps:spPr>
                          <wps:txbx>
                            <w:txbxContent>
                              <w:p w14:paraId="104BFAD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169895205" name="Rectangle 1169895205"/>
                          <wps:cNvSpPr/>
                          <wps:spPr>
                            <a:xfrm>
                              <a:off x="1768509" y="890490"/>
                              <a:ext cx="71525" cy="119545"/>
                            </a:xfrm>
                            <a:prstGeom prst="rect">
                              <a:avLst/>
                            </a:prstGeom>
                            <a:noFill/>
                            <a:ln>
                              <a:noFill/>
                            </a:ln>
                          </wps:spPr>
                          <wps:txbx>
                            <w:txbxContent>
                              <w:p w14:paraId="72A5D04D"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303766644" name="Rectangle 1303766644"/>
                          <wps:cNvSpPr/>
                          <wps:spPr>
                            <a:xfrm>
                              <a:off x="1676879" y="997576"/>
                              <a:ext cx="71525" cy="119545"/>
                            </a:xfrm>
                            <a:prstGeom prst="rect">
                              <a:avLst/>
                            </a:prstGeom>
                            <a:noFill/>
                            <a:ln>
                              <a:noFill/>
                            </a:ln>
                          </wps:spPr>
                          <wps:txbx>
                            <w:txbxContent>
                              <w:p w14:paraId="36737F82"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204750762" name="Freeform 1204750762"/>
                          <wps:cNvSpPr/>
                          <wps:spPr>
                            <a:xfrm>
                              <a:off x="440937"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788402059" name="Freeform 788402059"/>
                          <wps:cNvSpPr/>
                          <wps:spPr>
                            <a:xfrm>
                              <a:off x="436285"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08FD946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16536883" name="Rectangle 1016536883"/>
                          <wps:cNvSpPr/>
                          <wps:spPr>
                            <a:xfrm>
                              <a:off x="478697" y="451721"/>
                              <a:ext cx="97403" cy="163628"/>
                            </a:xfrm>
                            <a:prstGeom prst="rect">
                              <a:avLst/>
                            </a:prstGeom>
                            <a:noFill/>
                            <a:ln>
                              <a:noFill/>
                            </a:ln>
                          </wps:spPr>
                          <wps:txbx>
                            <w:txbxContent>
                              <w:p w14:paraId="79F24E29"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569684952" name="Rectangle 1569684952"/>
                          <wps:cNvSpPr/>
                          <wps:spPr>
                            <a:xfrm>
                              <a:off x="551925" y="498402"/>
                              <a:ext cx="71525" cy="119545"/>
                            </a:xfrm>
                            <a:prstGeom prst="rect">
                              <a:avLst/>
                            </a:prstGeom>
                            <a:noFill/>
                            <a:ln>
                              <a:noFill/>
                            </a:ln>
                          </wps:spPr>
                          <wps:txbx>
                            <w:txbxContent>
                              <w:p w14:paraId="1B2D8FA5"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235489520" name="Freeform 1235489520"/>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00127058" name="Freeform 600127058"/>
                          <wps:cNvSpPr/>
                          <wps:spPr>
                            <a:xfrm>
                              <a:off x="1484107"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31F9468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0417407" name="Rectangle 750417407"/>
                          <wps:cNvSpPr/>
                          <wps:spPr>
                            <a:xfrm>
                              <a:off x="1351302" y="451721"/>
                              <a:ext cx="97403" cy="163628"/>
                            </a:xfrm>
                            <a:prstGeom prst="rect">
                              <a:avLst/>
                            </a:prstGeom>
                            <a:noFill/>
                            <a:ln>
                              <a:noFill/>
                            </a:ln>
                          </wps:spPr>
                          <wps:txbx>
                            <w:txbxContent>
                              <w:p w14:paraId="3284451F"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276832615" name="Rectangle 276832615"/>
                          <wps:cNvSpPr/>
                          <wps:spPr>
                            <a:xfrm>
                              <a:off x="1424530" y="498402"/>
                              <a:ext cx="71525" cy="119545"/>
                            </a:xfrm>
                            <a:prstGeom prst="rect">
                              <a:avLst/>
                            </a:prstGeom>
                            <a:noFill/>
                            <a:ln>
                              <a:noFill/>
                            </a:ln>
                          </wps:spPr>
                          <wps:txbx>
                            <w:txbxContent>
                              <w:p w14:paraId="51A44E90"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66983473" name="Freeform 66983473"/>
                          <wps:cNvSpPr/>
                          <wps:spPr>
                            <a:xfrm>
                              <a:off x="227854" y="1242314"/>
                              <a:ext cx="50400" cy="956828"/>
                            </a:xfrm>
                            <a:custGeom>
                              <a:avLst/>
                              <a:gdLst/>
                              <a:ahLst/>
                              <a:cxnLst/>
                              <a:rect l="l" t="t" r="r" b="b"/>
                              <a:pathLst>
                                <a:path w="50400" h="956828" extrusionOk="0">
                                  <a:moveTo>
                                    <a:pt x="25200" y="0"/>
                                  </a:moveTo>
                                  <a:cubicBezTo>
                                    <a:pt x="25200" y="13500"/>
                                    <a:pt x="50400" y="20250"/>
                                    <a:pt x="50400" y="33750"/>
                                  </a:cubicBezTo>
                                  <a:cubicBezTo>
                                    <a:pt x="50400" y="43524"/>
                                    <a:pt x="38103" y="51948"/>
                                    <a:pt x="25200" y="60751"/>
                                  </a:cubicBezTo>
                                  <a:cubicBezTo>
                                    <a:pt x="12298" y="69553"/>
                                    <a:pt x="0" y="77976"/>
                                    <a:pt x="0" y="87751"/>
                                  </a:cubicBezTo>
                                  <a:cubicBezTo>
                                    <a:pt x="0" y="97525"/>
                                    <a:pt x="12298" y="105949"/>
                                    <a:pt x="25200" y="114751"/>
                                  </a:cubicBezTo>
                                  <a:cubicBezTo>
                                    <a:pt x="38102" y="123553"/>
                                    <a:pt x="50400" y="131977"/>
                                    <a:pt x="50400" y="141751"/>
                                  </a:cubicBezTo>
                                  <a:cubicBezTo>
                                    <a:pt x="50400" y="151525"/>
                                    <a:pt x="38103" y="159949"/>
                                    <a:pt x="25200" y="168751"/>
                                  </a:cubicBezTo>
                                  <a:cubicBezTo>
                                    <a:pt x="12298" y="177553"/>
                                    <a:pt x="0" y="185977"/>
                                    <a:pt x="0" y="195751"/>
                                  </a:cubicBezTo>
                                  <a:cubicBezTo>
                                    <a:pt x="0" y="205525"/>
                                    <a:pt x="12298" y="213949"/>
                                    <a:pt x="25200" y="222752"/>
                                  </a:cubicBezTo>
                                  <a:cubicBezTo>
                                    <a:pt x="38102" y="231554"/>
                                    <a:pt x="50400" y="239977"/>
                                    <a:pt x="50400" y="249752"/>
                                  </a:cubicBezTo>
                                  <a:cubicBezTo>
                                    <a:pt x="50400" y="259526"/>
                                    <a:pt x="38103" y="267950"/>
                                    <a:pt x="25200" y="276752"/>
                                  </a:cubicBezTo>
                                  <a:cubicBezTo>
                                    <a:pt x="12298" y="285554"/>
                                    <a:pt x="0" y="293978"/>
                                    <a:pt x="0" y="303752"/>
                                  </a:cubicBezTo>
                                  <a:cubicBezTo>
                                    <a:pt x="0" y="313526"/>
                                    <a:pt x="12298" y="321950"/>
                                    <a:pt x="25200" y="330752"/>
                                  </a:cubicBezTo>
                                  <a:cubicBezTo>
                                    <a:pt x="38102" y="339554"/>
                                    <a:pt x="50400" y="347978"/>
                                    <a:pt x="50400" y="357752"/>
                                  </a:cubicBezTo>
                                  <a:cubicBezTo>
                                    <a:pt x="50400" y="367526"/>
                                    <a:pt x="38103" y="375950"/>
                                    <a:pt x="25200" y="384752"/>
                                  </a:cubicBezTo>
                                  <a:cubicBezTo>
                                    <a:pt x="12298" y="393555"/>
                                    <a:pt x="0" y="401978"/>
                                    <a:pt x="0" y="411753"/>
                                  </a:cubicBezTo>
                                  <a:cubicBezTo>
                                    <a:pt x="0" y="421527"/>
                                    <a:pt x="12298" y="429951"/>
                                    <a:pt x="25200" y="438753"/>
                                  </a:cubicBezTo>
                                  <a:cubicBezTo>
                                    <a:pt x="38102" y="447554"/>
                                    <a:pt x="50400" y="455979"/>
                                    <a:pt x="50400" y="465753"/>
                                  </a:cubicBezTo>
                                  <a:cubicBezTo>
                                    <a:pt x="50400" y="475527"/>
                                    <a:pt x="38103" y="483951"/>
                                    <a:pt x="25200" y="492753"/>
                                  </a:cubicBezTo>
                                  <a:cubicBezTo>
                                    <a:pt x="12298" y="501555"/>
                                    <a:pt x="0" y="509979"/>
                                    <a:pt x="0" y="519753"/>
                                  </a:cubicBezTo>
                                  <a:cubicBezTo>
                                    <a:pt x="0" y="529527"/>
                                    <a:pt x="12298" y="537951"/>
                                    <a:pt x="25200" y="546753"/>
                                  </a:cubicBezTo>
                                  <a:cubicBezTo>
                                    <a:pt x="38102" y="555556"/>
                                    <a:pt x="50400" y="563979"/>
                                    <a:pt x="50400" y="573753"/>
                                  </a:cubicBezTo>
                                  <a:cubicBezTo>
                                    <a:pt x="50400" y="583528"/>
                                    <a:pt x="38103" y="591951"/>
                                    <a:pt x="25200" y="600754"/>
                                  </a:cubicBezTo>
                                  <a:cubicBezTo>
                                    <a:pt x="12298" y="609556"/>
                                    <a:pt x="0" y="617980"/>
                                    <a:pt x="0" y="627754"/>
                                  </a:cubicBezTo>
                                  <a:cubicBezTo>
                                    <a:pt x="0" y="637528"/>
                                    <a:pt x="12298" y="645952"/>
                                    <a:pt x="25200" y="654754"/>
                                  </a:cubicBezTo>
                                  <a:cubicBezTo>
                                    <a:pt x="38102" y="663556"/>
                                    <a:pt x="50400" y="671980"/>
                                    <a:pt x="50400" y="681754"/>
                                  </a:cubicBezTo>
                                  <a:cubicBezTo>
                                    <a:pt x="50400" y="691528"/>
                                    <a:pt x="38103" y="699952"/>
                                    <a:pt x="25200" y="708754"/>
                                  </a:cubicBezTo>
                                  <a:cubicBezTo>
                                    <a:pt x="12298" y="717557"/>
                                    <a:pt x="0" y="725980"/>
                                    <a:pt x="0" y="735755"/>
                                  </a:cubicBezTo>
                                  <a:cubicBezTo>
                                    <a:pt x="0" y="745529"/>
                                    <a:pt x="12298" y="753952"/>
                                    <a:pt x="25200" y="762755"/>
                                  </a:cubicBezTo>
                                  <a:cubicBezTo>
                                    <a:pt x="38102" y="771556"/>
                                    <a:pt x="50400" y="779981"/>
                                    <a:pt x="50400" y="789755"/>
                                  </a:cubicBezTo>
                                  <a:cubicBezTo>
                                    <a:pt x="50400" y="799529"/>
                                    <a:pt x="38103" y="807953"/>
                                    <a:pt x="25200" y="816755"/>
                                  </a:cubicBezTo>
                                  <a:cubicBezTo>
                                    <a:pt x="12298" y="825557"/>
                                    <a:pt x="0" y="833981"/>
                                    <a:pt x="0" y="843755"/>
                                  </a:cubicBezTo>
                                  <a:cubicBezTo>
                                    <a:pt x="0" y="853529"/>
                                    <a:pt x="12298" y="861953"/>
                                    <a:pt x="25200" y="870755"/>
                                  </a:cubicBezTo>
                                  <a:cubicBezTo>
                                    <a:pt x="38102" y="879557"/>
                                    <a:pt x="50400" y="887981"/>
                                    <a:pt x="50400" y="897756"/>
                                  </a:cubicBezTo>
                                  <a:cubicBezTo>
                                    <a:pt x="50400" y="911259"/>
                                    <a:pt x="25200" y="918009"/>
                                    <a:pt x="25200" y="931509"/>
                                  </a:cubicBezTo>
                                  <a:lnTo>
                                    <a:pt x="25200" y="956828"/>
                                  </a:lnTo>
                                </a:path>
                              </a:pathLst>
                            </a:custGeom>
                            <a:noFill/>
                            <a:ln w="15175" cap="flat" cmpd="sng">
                              <a:solidFill>
                                <a:srgbClr val="000000"/>
                              </a:solidFill>
                              <a:prstDash val="solid"/>
                              <a:miter lim="127000"/>
                              <a:headEnd type="none" w="sm" len="sm"/>
                              <a:tailEnd type="none" w="sm" len="sm"/>
                            </a:ln>
                          </wps:spPr>
                          <wps:txbx>
                            <w:txbxContent>
                              <w:p w14:paraId="2B12CE4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69793730" name="Freeform 1069793730"/>
                          <wps:cNvSpPr/>
                          <wps:spPr>
                            <a:xfrm>
                              <a:off x="204403" y="2168270"/>
                              <a:ext cx="97303" cy="38464"/>
                            </a:xfrm>
                            <a:custGeom>
                              <a:avLst/>
                              <a:gdLst/>
                              <a:ahLst/>
                              <a:cxnLst/>
                              <a:rect l="l" t="t" r="r" b="b"/>
                              <a:pathLst>
                                <a:path w="97303" h="38464" extrusionOk="0">
                                  <a:moveTo>
                                    <a:pt x="97303" y="0"/>
                                  </a:moveTo>
                                  <a:cubicBezTo>
                                    <a:pt x="68111" y="7027"/>
                                    <a:pt x="54327" y="22687"/>
                                    <a:pt x="48651" y="38464"/>
                                  </a:cubicBezTo>
                                  <a:cubicBezTo>
                                    <a:pt x="42976" y="22687"/>
                                    <a:pt x="29191" y="7027"/>
                                    <a:pt x="0" y="0"/>
                                  </a:cubicBezTo>
                                </a:path>
                              </a:pathLst>
                            </a:custGeom>
                            <a:noFill/>
                            <a:ln w="9525" cap="rnd" cmpd="sng">
                              <a:solidFill>
                                <a:srgbClr val="000000"/>
                              </a:solidFill>
                              <a:prstDash val="solid"/>
                              <a:round/>
                              <a:headEnd type="none" w="sm" len="sm"/>
                              <a:tailEnd type="none" w="sm" len="sm"/>
                            </a:ln>
                          </wps:spPr>
                          <wps:txbx>
                            <w:txbxContent>
                              <w:p w14:paraId="41B6BE9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22046760" name="Rectangle 1022046760"/>
                          <wps:cNvSpPr/>
                          <wps:spPr>
                            <a:xfrm>
                              <a:off x="174545" y="2873497"/>
                              <a:ext cx="934197" cy="168279"/>
                            </a:xfrm>
                            <a:prstGeom prst="rect">
                              <a:avLst/>
                            </a:prstGeom>
                            <a:noFill/>
                            <a:ln>
                              <a:noFill/>
                            </a:ln>
                          </wps:spPr>
                          <wps:txbx>
                            <w:txbxContent>
                              <w:p w14:paraId="1E52FFFF" w14:textId="77777777" w:rsidR="00C2753D" w:rsidRDefault="00000000">
                                <w:pPr>
                                  <w:spacing w:after="160" w:line="258" w:lineRule="auto"/>
                                  <w:ind w:left="0" w:firstLine="0"/>
                                  <w:jc w:val="left"/>
                                  <w:textDirection w:val="btLr"/>
                                </w:pPr>
                                <w:r>
                                  <w:rPr>
                                    <w:rFonts w:ascii="Calibri" w:eastAsia="Calibri" w:hAnsi="Calibri" w:cs="Calibri"/>
                                    <w:sz w:val="20"/>
                                  </w:rPr>
                                  <w:t>Figure 2.5:</w:t>
                                </w:r>
                              </w:p>
                            </w:txbxContent>
                          </wps:txbx>
                          <wps:bodyPr spcFirstLastPara="1" wrap="square" lIns="0" tIns="0" rIns="0" bIns="0" anchor="t" anchorCtr="0">
                            <a:noAutofit/>
                          </wps:bodyPr>
                        </wps:wsp>
                        <wps:wsp>
                          <wps:cNvPr id="445483354" name="Rectangle 445483354"/>
                          <wps:cNvSpPr/>
                          <wps:spPr>
                            <a:xfrm>
                              <a:off x="939492" y="2880582"/>
                              <a:ext cx="902090" cy="149431"/>
                            </a:xfrm>
                            <a:prstGeom prst="rect">
                              <a:avLst/>
                            </a:prstGeom>
                            <a:noFill/>
                            <a:ln>
                              <a:noFill/>
                            </a:ln>
                          </wps:spPr>
                          <wps:txbx>
                            <w:txbxContent>
                              <w:p w14:paraId="619F845F" w14:textId="77777777" w:rsidR="00C2753D" w:rsidRDefault="00000000">
                                <w:pPr>
                                  <w:spacing w:after="160" w:line="258" w:lineRule="auto"/>
                                  <w:ind w:left="0" w:firstLine="0"/>
                                  <w:jc w:val="left"/>
                                  <w:textDirection w:val="btLr"/>
                                </w:pPr>
                                <w:r>
                                  <w:rPr>
                                    <w:sz w:val="20"/>
                                  </w:rPr>
                                  <w:t>Simulation-</w:t>
                                </w:r>
                              </w:p>
                            </w:txbxContent>
                          </wps:txbx>
                          <wps:bodyPr spcFirstLastPara="1" wrap="square" lIns="0" tIns="0" rIns="0" bIns="0" anchor="t" anchorCtr="0">
                            <a:noAutofit/>
                          </wps:bodyPr>
                        </wps:wsp>
                        <wps:wsp>
                          <wps:cNvPr id="848856874" name="Rectangle 848856874"/>
                          <wps:cNvSpPr/>
                          <wps:spPr>
                            <a:xfrm>
                              <a:off x="1659975" y="2880582"/>
                              <a:ext cx="73975" cy="149431"/>
                            </a:xfrm>
                            <a:prstGeom prst="rect">
                              <a:avLst/>
                            </a:prstGeom>
                            <a:noFill/>
                            <a:ln>
                              <a:noFill/>
                            </a:ln>
                          </wps:spPr>
                          <wps:txbx>
                            <w:txbxContent>
                              <w:p w14:paraId="5FA8B336" w14:textId="77777777" w:rsidR="00C2753D" w:rsidRDefault="00000000">
                                <w:pPr>
                                  <w:spacing w:after="160" w:line="258" w:lineRule="auto"/>
                                  <w:ind w:left="0" w:firstLine="0"/>
                                  <w:jc w:val="left"/>
                                  <w:textDirection w:val="btLr"/>
                                </w:pPr>
                                <w:r>
                                  <w:rPr>
                                    <w:i/>
                                    <w:sz w:val="20"/>
                                  </w:rPr>
                                  <w:t>I</w:t>
                                </w:r>
                              </w:p>
                            </w:txbxContent>
                          </wps:txbx>
                          <wps:bodyPr spcFirstLastPara="1" wrap="square" lIns="0" tIns="0" rIns="0" bIns="0" anchor="t" anchorCtr="0">
                            <a:noAutofit/>
                          </wps:bodyPr>
                        </wps:wsp>
                        <wps:wsp>
                          <wps:cNvPr id="164256461" name="Rectangle 164256461"/>
                          <wps:cNvSpPr/>
                          <wps:spPr>
                            <a:xfrm>
                              <a:off x="1725532" y="2880582"/>
                              <a:ext cx="84139" cy="149431"/>
                            </a:xfrm>
                            <a:prstGeom prst="rect">
                              <a:avLst/>
                            </a:prstGeom>
                            <a:noFill/>
                            <a:ln>
                              <a:noFill/>
                            </a:ln>
                          </wps:spPr>
                          <wps:txbx>
                            <w:txbxContent>
                              <w:p w14:paraId="4420DAE6" w14:textId="77777777" w:rsidR="00C2753D" w:rsidRDefault="00000000">
                                <w:pPr>
                                  <w:spacing w:after="160" w:line="258" w:lineRule="auto"/>
                                  <w:ind w:left="0" w:firstLine="0"/>
                                  <w:jc w:val="left"/>
                                  <w:textDirection w:val="btLr"/>
                                </w:pPr>
                                <w:r>
                                  <w:rPr>
                                    <w:sz w:val="20"/>
                                  </w:rPr>
                                  <w:t>1</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63336" cy="3000022"/>
                <wp:effectExtent b="0" l="0" r="0" t="0"/>
                <wp:docPr id="34924"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1963336" cy="3000022"/>
                        </a:xfrm>
                        <a:prstGeom prst="rect"/>
                        <a:ln/>
                      </pic:spPr>
                    </pic:pic>
                  </a:graphicData>
                </a:graphic>
              </wp:inline>
            </w:drawing>
          </mc:Fallback>
        </mc:AlternateContent>
      </w:r>
      <w:r>
        <w:br w:type="page"/>
      </w:r>
    </w:p>
    <w:p w14:paraId="0D982FB4" w14:textId="77777777" w:rsidR="00C2753D" w:rsidRDefault="00000000">
      <w:pPr>
        <w:spacing w:after="416"/>
        <w:ind w:left="-5" w:firstLine="0"/>
      </w:pPr>
      <w:r>
        <w:lastRenderedPageBreak/>
        <w:t xml:space="preserve">The terminal state has a value of 20, we can write that the rollout/simulation from node </w:t>
      </w:r>
      <w:r>
        <w:rPr>
          <w:noProof/>
        </w:rPr>
        <w:drawing>
          <wp:inline distT="0" distB="0" distL="0" distR="0" wp14:anchorId="2C0C1BC9" wp14:editId="6792AC95">
            <wp:extent cx="225552" cy="179832"/>
            <wp:effectExtent l="0" t="0" r="0" b="0"/>
            <wp:docPr id="3496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225552" cy="179832"/>
                    </a:xfrm>
                    <a:prstGeom prst="rect">
                      <a:avLst/>
                    </a:prstGeom>
                    <a:ln/>
                  </pic:spPr>
                </pic:pic>
              </a:graphicData>
            </a:graphic>
          </wp:inline>
        </w:drawing>
      </w:r>
      <w:r>
        <w:t xml:space="preserve"> node is </w:t>
      </w:r>
      <w:r>
        <w:rPr>
          <w:noProof/>
        </w:rPr>
        <w:drawing>
          <wp:inline distT="0" distB="0" distL="0" distR="0" wp14:anchorId="00F3C3AC" wp14:editId="22A65469">
            <wp:extent cx="399288" cy="179832"/>
            <wp:effectExtent l="0" t="0" r="0" b="0"/>
            <wp:docPr id="3496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99288" cy="179832"/>
                    </a:xfrm>
                    <a:prstGeom prst="rect">
                      <a:avLst/>
                    </a:prstGeom>
                    <a:ln/>
                  </pic:spPr>
                </pic:pic>
              </a:graphicData>
            </a:graphic>
          </wp:inline>
        </w:drawing>
      </w:r>
      <w:r>
        <w:t xml:space="preserve">) = 20 . The final step of </w:t>
      </w:r>
      <w:r>
        <w:rPr>
          <w:i/>
        </w:rPr>
        <w:t>I</w:t>
      </w:r>
      <w:r>
        <w:t>1 is backpropagation. Every node that has been visited in the iteration is updated. Let N</w:t>
      </w:r>
      <w:r>
        <w:rPr>
          <w:vertAlign w:val="subscript"/>
        </w:rPr>
        <w:t>R</w:t>
      </w:r>
      <w:r>
        <w:rPr>
          <w:i/>
          <w:vertAlign w:val="subscript"/>
        </w:rPr>
        <w:t xml:space="preserve">,j </w:t>
      </w:r>
      <w:r>
        <w:t xml:space="preserve">be the indexes of the nodes visited during the </w:t>
      </w:r>
      <w:r>
        <w:rPr>
          <w:i/>
        </w:rPr>
        <w:t xml:space="preserve">j </w:t>
      </w:r>
      <w:r>
        <w:t xml:space="preserve">− </w:t>
      </w:r>
      <w:r>
        <w:rPr>
          <w:i/>
        </w:rPr>
        <w:t xml:space="preserve">th </w:t>
      </w:r>
      <w:r>
        <w:t>iteration of the MCTS:</w:t>
      </w:r>
    </w:p>
    <w:p w14:paraId="226AD7D8" w14:textId="77777777" w:rsidR="00C2753D" w:rsidRDefault="00000000">
      <w:pPr>
        <w:spacing w:after="3" w:line="259" w:lineRule="auto"/>
        <w:ind w:left="338" w:firstLine="0"/>
      </w:pPr>
      <w:r>
        <w:rPr>
          <w:rFonts w:ascii="Calibri" w:eastAsia="Calibri" w:hAnsi="Calibri" w:cs="Calibri"/>
        </w:rPr>
        <w:t xml:space="preserve">• </w:t>
      </w:r>
      <w:r>
        <w:t>Before backpropagation:</w:t>
      </w:r>
    </w:p>
    <w:p w14:paraId="77E74FEF" w14:textId="77777777" w:rsidR="00C2753D" w:rsidRDefault="00000000">
      <w:pPr>
        <w:spacing w:after="3" w:line="523" w:lineRule="auto"/>
        <w:ind w:left="338" w:right="-15" w:firstLine="0"/>
        <w:jc w:val="right"/>
      </w:pPr>
      <w:r>
        <w:rPr>
          <w:noProof/>
        </w:rPr>
        <w:drawing>
          <wp:inline distT="0" distB="0" distL="0" distR="0" wp14:anchorId="6200F917" wp14:editId="5A60CE7E">
            <wp:extent cx="947928" cy="201168"/>
            <wp:effectExtent l="0" t="0" r="0" b="0"/>
            <wp:docPr id="3496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947928" cy="201168"/>
                    </a:xfrm>
                    <a:prstGeom prst="rect">
                      <a:avLst/>
                    </a:prstGeom>
                    <a:ln/>
                  </pic:spPr>
                </pic:pic>
              </a:graphicData>
            </a:graphic>
          </wp:inline>
        </w:drawing>
      </w:r>
      <w:r>
        <w:tab/>
        <w:t xml:space="preserve">(2.1) </w:t>
      </w:r>
      <w:r>
        <w:rPr>
          <w:rFonts w:ascii="Calibri" w:eastAsia="Calibri" w:hAnsi="Calibri" w:cs="Calibri"/>
        </w:rPr>
        <w:t xml:space="preserve">• </w:t>
      </w:r>
      <w:r>
        <w:t>After backpropagation:</w:t>
      </w:r>
    </w:p>
    <w:p w14:paraId="7FF27530" w14:textId="77777777" w:rsidR="00C2753D" w:rsidRDefault="00000000">
      <w:pPr>
        <w:tabs>
          <w:tab w:val="center" w:pos="4446"/>
          <w:tab w:val="right" w:pos="8318"/>
        </w:tabs>
        <w:spacing w:after="407" w:line="259" w:lineRule="auto"/>
        <w:ind w:left="0" w:right="-15" w:firstLine="0"/>
        <w:jc w:val="left"/>
      </w:pPr>
      <w:r>
        <w:rPr>
          <w:rFonts w:ascii="Calibri" w:eastAsia="Calibri" w:hAnsi="Calibri" w:cs="Calibri"/>
        </w:rPr>
        <w:tab/>
      </w:r>
      <w:r>
        <w:rPr>
          <w:noProof/>
        </w:rPr>
        <w:drawing>
          <wp:inline distT="0" distB="0" distL="0" distR="0" wp14:anchorId="4EDEA5EB" wp14:editId="4E9002A9">
            <wp:extent cx="1624584" cy="271272"/>
            <wp:effectExtent l="0" t="0" r="0" b="0"/>
            <wp:docPr id="3496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1624584" cy="271272"/>
                    </a:xfrm>
                    <a:prstGeom prst="rect">
                      <a:avLst/>
                    </a:prstGeom>
                    <a:ln/>
                  </pic:spPr>
                </pic:pic>
              </a:graphicData>
            </a:graphic>
          </wp:inline>
        </w:drawing>
      </w:r>
      <w:r>
        <w:tab/>
        <w:t>(2.2)</w:t>
      </w:r>
    </w:p>
    <w:p w14:paraId="1386ABE6" w14:textId="77777777" w:rsidR="00C2753D" w:rsidRDefault="00000000">
      <w:pPr>
        <w:spacing w:after="382"/>
        <w:ind w:left="-5" w:firstLine="0"/>
      </w:pPr>
      <w:r>
        <w:t>We can then define a backpropagation function:</w:t>
      </w:r>
    </w:p>
    <w:p w14:paraId="307D5AF7" w14:textId="77777777" w:rsidR="00C2753D" w:rsidRDefault="00000000">
      <w:pPr>
        <w:tabs>
          <w:tab w:val="center" w:pos="2591"/>
          <w:tab w:val="center" w:pos="2898"/>
          <w:tab w:val="center" w:pos="3365"/>
          <w:tab w:val="center" w:pos="3930"/>
          <w:tab w:val="center" w:pos="5009"/>
        </w:tabs>
        <w:spacing w:after="130" w:line="265" w:lineRule="auto"/>
        <w:ind w:left="0" w:firstLine="0"/>
        <w:jc w:val="left"/>
      </w:pPr>
      <w:r>
        <w:rPr>
          <w:rFonts w:ascii="Calibri" w:eastAsia="Calibri" w:hAnsi="Calibri" w:cs="Calibri"/>
        </w:rPr>
        <w:tab/>
      </w:r>
      <w:r>
        <w:t>B</w:t>
      </w:r>
      <w:r>
        <w:tab/>
        <w:t>:</w:t>
      </w:r>
      <w:r>
        <w:tab/>
        <w:t>N</w:t>
      </w:r>
      <w:r>
        <w:rPr>
          <w:sz w:val="16"/>
          <w:szCs w:val="16"/>
        </w:rPr>
        <w:t>R</w:t>
      </w:r>
      <w:r>
        <w:rPr>
          <w:i/>
          <w:sz w:val="16"/>
          <w:szCs w:val="16"/>
        </w:rPr>
        <w:t>,j</w:t>
      </w:r>
      <w:r>
        <w:rPr>
          <w:i/>
          <w:sz w:val="16"/>
          <w:szCs w:val="16"/>
        </w:rPr>
        <w:tab/>
      </w:r>
      <w:r>
        <w:t>→</w:t>
      </w:r>
      <w:r>
        <w:tab/>
        <w:t>N</w:t>
      </w:r>
      <w:r>
        <w:rPr>
          <w:sz w:val="16"/>
          <w:szCs w:val="16"/>
        </w:rPr>
        <w:t>R</w:t>
      </w:r>
      <w:r>
        <w:rPr>
          <w:i/>
          <w:sz w:val="16"/>
          <w:szCs w:val="16"/>
        </w:rPr>
        <w:t>,j</w:t>
      </w:r>
    </w:p>
    <w:p w14:paraId="54178959" w14:textId="77777777" w:rsidR="00C2753D" w:rsidRDefault="00000000">
      <w:pPr>
        <w:tabs>
          <w:tab w:val="center" w:pos="3365"/>
          <w:tab w:val="center" w:pos="3930"/>
          <w:tab w:val="center" w:pos="5014"/>
        </w:tabs>
        <w:spacing w:after="0" w:line="259" w:lineRule="auto"/>
        <w:ind w:left="0" w:firstLine="0"/>
        <w:jc w:val="left"/>
      </w:pPr>
      <w:r>
        <w:rPr>
          <w:rFonts w:ascii="Calibri" w:eastAsia="Calibri" w:hAnsi="Calibri" w:cs="Calibri"/>
        </w:rPr>
        <w:tab/>
      </w:r>
      <w:r>
        <w:rPr>
          <w:i/>
        </w:rPr>
        <w:t>S</w:t>
      </w:r>
      <w:r>
        <w:rPr>
          <w:i/>
          <w:sz w:val="16"/>
          <w:szCs w:val="16"/>
        </w:rPr>
        <w:t>in</w:t>
      </w:r>
      <w:r>
        <w:rPr>
          <w:i/>
          <w:sz w:val="12"/>
          <w:szCs w:val="12"/>
        </w:rPr>
        <w:t>i</w:t>
      </w:r>
      <w:r>
        <w:rPr>
          <w:i/>
          <w:sz w:val="16"/>
          <w:szCs w:val="16"/>
        </w:rPr>
        <w:t>,t</w:t>
      </w:r>
      <w:r>
        <w:rPr>
          <w:i/>
          <w:sz w:val="12"/>
          <w:szCs w:val="12"/>
        </w:rPr>
        <w:t>i</w:t>
      </w:r>
      <w:r>
        <w:rPr>
          <w:i/>
          <w:sz w:val="12"/>
          <w:szCs w:val="12"/>
        </w:rPr>
        <w:tab/>
      </w:r>
      <w:r>
        <w:t>→7</w:t>
      </w:r>
      <w:r>
        <w:tab/>
      </w:r>
      <w:r>
        <w:rPr>
          <w:i/>
        </w:rPr>
        <w:t>S</w:t>
      </w:r>
      <w:r>
        <w:rPr>
          <w:i/>
          <w:sz w:val="16"/>
          <w:szCs w:val="16"/>
        </w:rPr>
        <w:t>in</w:t>
      </w:r>
      <w:r>
        <w:rPr>
          <w:i/>
          <w:sz w:val="12"/>
          <w:szCs w:val="12"/>
        </w:rPr>
        <w:t>i</w:t>
      </w:r>
      <w:r>
        <w:rPr>
          <w:sz w:val="16"/>
          <w:szCs w:val="16"/>
        </w:rPr>
        <w:t>+1</w:t>
      </w:r>
      <w:r>
        <w:rPr>
          <w:i/>
          <w:sz w:val="16"/>
          <w:szCs w:val="16"/>
        </w:rPr>
        <w:t>,t</w:t>
      </w:r>
      <w:r>
        <w:rPr>
          <w:i/>
          <w:sz w:val="12"/>
          <w:szCs w:val="12"/>
        </w:rPr>
        <w:t>i</w:t>
      </w:r>
      <w:r>
        <w:rPr>
          <w:sz w:val="16"/>
          <w:szCs w:val="16"/>
        </w:rPr>
        <w:t>+R(</w:t>
      </w:r>
      <w:r>
        <w:rPr>
          <w:i/>
          <w:sz w:val="16"/>
          <w:szCs w:val="16"/>
        </w:rPr>
        <w:t>S</w:t>
      </w:r>
      <w:r>
        <w:rPr>
          <w:i/>
          <w:sz w:val="12"/>
          <w:szCs w:val="12"/>
        </w:rPr>
        <w:t>ini,ti</w:t>
      </w:r>
      <w:r>
        <w:rPr>
          <w:sz w:val="16"/>
          <w:szCs w:val="16"/>
        </w:rPr>
        <w:t>)</w:t>
      </w:r>
      <w:r>
        <w:br w:type="page"/>
      </w:r>
    </w:p>
    <w:p w14:paraId="25FD1072" w14:textId="134AEFEB" w:rsidR="00C2753D" w:rsidRDefault="00000000">
      <w:pPr>
        <w:spacing w:after="0" w:line="259" w:lineRule="auto"/>
        <w:ind w:left="-5" w:firstLine="0"/>
      </w:pPr>
      <w:r>
        <w:lastRenderedPageBreak/>
        <w:t xml:space="preserve">Then, back to </w:t>
      </w:r>
      <w:del w:id="157" w:author="Miailhe, Anabelle" w:date="2024-08-21T21:02:00Z" w16du:dateUtc="2024-08-21T20:02:00Z">
        <w:r w:rsidDel="007F1579">
          <w:delText xml:space="preserve">our </w:delText>
        </w:r>
      </w:del>
      <w:ins w:id="158" w:author="Miailhe, Anabelle" w:date="2024-08-21T21:02:00Z" w16du:dateUtc="2024-08-21T20:02:00Z">
        <w:r w:rsidR="007F1579">
          <w:t>the</w:t>
        </w:r>
        <w:r w:rsidR="007F1579">
          <w:t xml:space="preserve"> </w:t>
        </w:r>
      </w:ins>
      <w:r>
        <w:t xml:space="preserve">example on Figure 2.6 we update the nodes </w:t>
      </w:r>
      <w:r>
        <w:rPr>
          <w:noProof/>
        </w:rPr>
        <w:drawing>
          <wp:inline distT="0" distB="0" distL="0" distR="0" wp14:anchorId="05C2E284" wp14:editId="2078A29E">
            <wp:extent cx="978408" cy="179832"/>
            <wp:effectExtent l="0" t="0" r="0" b="0"/>
            <wp:docPr id="349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6"/>
                    <a:srcRect/>
                    <a:stretch>
                      <a:fillRect/>
                    </a:stretch>
                  </pic:blipFill>
                  <pic:spPr>
                    <a:xfrm>
                      <a:off x="0" y="0"/>
                      <a:ext cx="978408" cy="179832"/>
                    </a:xfrm>
                    <a:prstGeom prst="rect">
                      <a:avLst/>
                    </a:prstGeom>
                    <a:ln/>
                  </pic:spPr>
                </pic:pic>
              </a:graphicData>
            </a:graphic>
          </wp:inline>
        </w:drawing>
      </w:r>
      <w:r>
        <w:t xml:space="preserve"> and</w:t>
      </w:r>
    </w:p>
    <w:p w14:paraId="786CBB94" w14:textId="77777777" w:rsidR="00C2753D" w:rsidRDefault="00000000">
      <w:pPr>
        <w:spacing w:after="0" w:line="259" w:lineRule="auto"/>
        <w:ind w:left="-5" w:firstLine="0"/>
      </w:pPr>
      <w:r>
        <w:rPr>
          <w:noProof/>
        </w:rPr>
        <w:drawing>
          <wp:inline distT="0" distB="0" distL="0" distR="0" wp14:anchorId="4F0357DF" wp14:editId="4E4EE2FF">
            <wp:extent cx="929640" cy="182880"/>
            <wp:effectExtent l="0" t="0" r="0" b="0"/>
            <wp:docPr id="3497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929640" cy="182880"/>
                    </a:xfrm>
                    <a:prstGeom prst="rect">
                      <a:avLst/>
                    </a:prstGeom>
                    <a:ln/>
                  </pic:spPr>
                </pic:pic>
              </a:graphicData>
            </a:graphic>
          </wp:inline>
        </w:drawing>
      </w:r>
      <w:r>
        <w:t>.</w:t>
      </w:r>
    </w:p>
    <w:p w14:paraId="7E65189E" w14:textId="77777777" w:rsidR="00C2753D" w:rsidRDefault="00000000">
      <w:pPr>
        <w:spacing w:after="586" w:line="259" w:lineRule="auto"/>
        <w:ind w:left="2613" w:firstLine="0"/>
        <w:jc w:val="left"/>
      </w:pPr>
      <w:r>
        <w:rPr>
          <w:rFonts w:ascii="Calibri" w:eastAsia="Calibri" w:hAnsi="Calibri" w:cs="Calibri"/>
          <w:noProof/>
        </w:rPr>
        <mc:AlternateContent>
          <mc:Choice Requires="wpg">
            <w:drawing>
              <wp:inline distT="0" distB="0" distL="0" distR="0" wp14:anchorId="43673A70" wp14:editId="6A39A072">
                <wp:extent cx="1963336" cy="3000022"/>
                <wp:effectExtent l="0" t="0" r="0" b="0"/>
                <wp:docPr id="34928" name="Group 34928"/>
                <wp:cNvGraphicFramePr/>
                <a:graphic xmlns:a="http://schemas.openxmlformats.org/drawingml/2006/main">
                  <a:graphicData uri="http://schemas.microsoft.com/office/word/2010/wordprocessingGroup">
                    <wpg:wgp>
                      <wpg:cNvGrpSpPr/>
                      <wpg:grpSpPr>
                        <a:xfrm>
                          <a:off x="0" y="0"/>
                          <a:ext cx="1963336" cy="3000022"/>
                          <a:chOff x="4356725" y="2272400"/>
                          <a:chExt cx="2342025" cy="3049375"/>
                        </a:xfrm>
                      </wpg:grpSpPr>
                      <wpg:grpSp>
                        <wpg:cNvPr id="1089066390" name="Group 1089066390"/>
                        <wpg:cNvGrpSpPr/>
                        <wpg:grpSpPr>
                          <a:xfrm>
                            <a:off x="4364332" y="2279989"/>
                            <a:ext cx="2334402" cy="3041776"/>
                            <a:chOff x="0" y="0"/>
                            <a:chExt cx="2334402" cy="3041776"/>
                          </a:xfrm>
                        </wpg:grpSpPr>
                        <wps:wsp>
                          <wps:cNvPr id="1414387717" name="Rectangle 1414387717"/>
                          <wps:cNvSpPr/>
                          <wps:spPr>
                            <a:xfrm>
                              <a:off x="0" y="0"/>
                              <a:ext cx="1963325" cy="3000000"/>
                            </a:xfrm>
                            <a:prstGeom prst="rect">
                              <a:avLst/>
                            </a:prstGeom>
                            <a:noFill/>
                            <a:ln>
                              <a:noFill/>
                            </a:ln>
                          </wps:spPr>
                          <wps:txbx>
                            <w:txbxContent>
                              <w:p w14:paraId="640FE26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90659596" name="Freeform 590659596"/>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7367F07A"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5704041" name="Rectangle 215704041"/>
                          <wps:cNvSpPr/>
                          <wps:spPr>
                            <a:xfrm>
                              <a:off x="824099" y="203385"/>
                              <a:ext cx="112992" cy="163628"/>
                            </a:xfrm>
                            <a:prstGeom prst="rect">
                              <a:avLst/>
                            </a:prstGeom>
                            <a:noFill/>
                            <a:ln>
                              <a:noFill/>
                            </a:ln>
                          </wps:spPr>
                          <wps:txbx>
                            <w:txbxContent>
                              <w:p w14:paraId="02D1403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12382954" name="Rectangle 412382954"/>
                          <wps:cNvSpPr/>
                          <wps:spPr>
                            <a:xfrm>
                              <a:off x="917037" y="161890"/>
                              <a:ext cx="82457" cy="119545"/>
                            </a:xfrm>
                            <a:prstGeom prst="rect">
                              <a:avLst/>
                            </a:prstGeom>
                            <a:noFill/>
                            <a:ln>
                              <a:noFill/>
                            </a:ln>
                          </wps:spPr>
                          <wps:txbx>
                            <w:txbxContent>
                              <w:p w14:paraId="266C2D25" w14:textId="77777777" w:rsidR="00C2753D" w:rsidRDefault="00000000">
                                <w:pPr>
                                  <w:spacing w:after="160" w:line="258" w:lineRule="auto"/>
                                  <w:ind w:left="0" w:firstLine="0"/>
                                  <w:jc w:val="left"/>
                                  <w:textDirection w:val="btLr"/>
                                </w:pPr>
                                <w:r>
                                  <w:rPr>
                                    <w:b/>
                                    <w:sz w:val="16"/>
                                  </w:rPr>
                                  <w:t>1</w:t>
                                </w:r>
                              </w:p>
                            </w:txbxContent>
                          </wps:txbx>
                          <wps:bodyPr spcFirstLastPara="1" wrap="square" lIns="0" tIns="0" rIns="0" bIns="0" anchor="t" anchorCtr="0">
                            <a:noAutofit/>
                          </wps:bodyPr>
                        </wps:wsp>
                        <wps:wsp>
                          <wps:cNvPr id="1348290868" name="Rectangle 1348290868"/>
                          <wps:cNvSpPr/>
                          <wps:spPr>
                            <a:xfrm>
                              <a:off x="979039" y="161890"/>
                              <a:ext cx="39727" cy="119545"/>
                            </a:xfrm>
                            <a:prstGeom prst="rect">
                              <a:avLst/>
                            </a:prstGeom>
                            <a:noFill/>
                            <a:ln>
                              <a:noFill/>
                            </a:ln>
                          </wps:spPr>
                          <wps:txbx>
                            <w:txbxContent>
                              <w:p w14:paraId="4396E83D"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20260508" name="Rectangle 20260508"/>
                          <wps:cNvSpPr/>
                          <wps:spPr>
                            <a:xfrm>
                              <a:off x="1008909" y="161890"/>
                              <a:ext cx="164913" cy="119545"/>
                            </a:xfrm>
                            <a:prstGeom prst="rect">
                              <a:avLst/>
                            </a:prstGeom>
                            <a:noFill/>
                            <a:ln>
                              <a:noFill/>
                            </a:ln>
                          </wps:spPr>
                          <wps:txbx>
                            <w:txbxContent>
                              <w:p w14:paraId="47E426C9" w14:textId="77777777" w:rsidR="00C2753D" w:rsidRDefault="00000000">
                                <w:pPr>
                                  <w:spacing w:after="160" w:line="258" w:lineRule="auto"/>
                                  <w:ind w:left="0" w:firstLine="0"/>
                                  <w:jc w:val="left"/>
                                  <w:textDirection w:val="btLr"/>
                                </w:pPr>
                                <w:r>
                                  <w:rPr>
                                    <w:b/>
                                    <w:sz w:val="16"/>
                                  </w:rPr>
                                  <w:t>20</w:t>
                                </w:r>
                              </w:p>
                            </w:txbxContent>
                          </wps:txbx>
                          <wps:bodyPr spcFirstLastPara="1" wrap="square" lIns="0" tIns="0" rIns="0" bIns="0" anchor="t" anchorCtr="0">
                            <a:noAutofit/>
                          </wps:bodyPr>
                        </wps:wsp>
                        <wps:wsp>
                          <wps:cNvPr id="948270180" name="Rectangle 948270180"/>
                          <wps:cNvSpPr/>
                          <wps:spPr>
                            <a:xfrm>
                              <a:off x="909049" y="268964"/>
                              <a:ext cx="71525" cy="119545"/>
                            </a:xfrm>
                            <a:prstGeom prst="rect">
                              <a:avLst/>
                            </a:prstGeom>
                            <a:noFill/>
                            <a:ln>
                              <a:noFill/>
                            </a:ln>
                          </wps:spPr>
                          <wps:txbx>
                            <w:txbxContent>
                              <w:p w14:paraId="16315E73"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21236042" name="Freeform 121236042"/>
                          <wps:cNvSpPr/>
                          <wps:spPr>
                            <a:xfrm>
                              <a:off x="0"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B846326"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28949187" name="Rectangle 328949187"/>
                          <wps:cNvSpPr/>
                          <wps:spPr>
                            <a:xfrm>
                              <a:off x="95487" y="931985"/>
                              <a:ext cx="112992" cy="163628"/>
                            </a:xfrm>
                            <a:prstGeom prst="rect">
                              <a:avLst/>
                            </a:prstGeom>
                            <a:noFill/>
                            <a:ln>
                              <a:noFill/>
                            </a:ln>
                          </wps:spPr>
                          <wps:txbx>
                            <w:txbxContent>
                              <w:p w14:paraId="396CA495"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832915427" name="Rectangle 1832915427"/>
                          <wps:cNvSpPr/>
                          <wps:spPr>
                            <a:xfrm>
                              <a:off x="188439" y="890490"/>
                              <a:ext cx="82457" cy="119545"/>
                            </a:xfrm>
                            <a:prstGeom prst="rect">
                              <a:avLst/>
                            </a:prstGeom>
                            <a:noFill/>
                            <a:ln>
                              <a:noFill/>
                            </a:ln>
                          </wps:spPr>
                          <wps:txbx>
                            <w:txbxContent>
                              <w:p w14:paraId="55224E9F" w14:textId="77777777" w:rsidR="00C2753D" w:rsidRDefault="00000000">
                                <w:pPr>
                                  <w:spacing w:after="160" w:line="258" w:lineRule="auto"/>
                                  <w:ind w:left="0" w:firstLine="0"/>
                                  <w:jc w:val="left"/>
                                  <w:textDirection w:val="btLr"/>
                                </w:pPr>
                                <w:r>
                                  <w:rPr>
                                    <w:b/>
                                    <w:sz w:val="16"/>
                                  </w:rPr>
                                  <w:t>1</w:t>
                                </w:r>
                              </w:p>
                            </w:txbxContent>
                          </wps:txbx>
                          <wps:bodyPr spcFirstLastPara="1" wrap="square" lIns="0" tIns="0" rIns="0" bIns="0" anchor="t" anchorCtr="0">
                            <a:noAutofit/>
                          </wps:bodyPr>
                        </wps:wsp>
                        <wps:wsp>
                          <wps:cNvPr id="1975676921" name="Rectangle 1975676921"/>
                          <wps:cNvSpPr/>
                          <wps:spPr>
                            <a:xfrm>
                              <a:off x="250427" y="890490"/>
                              <a:ext cx="39727" cy="119545"/>
                            </a:xfrm>
                            <a:prstGeom prst="rect">
                              <a:avLst/>
                            </a:prstGeom>
                            <a:noFill/>
                            <a:ln>
                              <a:noFill/>
                            </a:ln>
                          </wps:spPr>
                          <wps:txbx>
                            <w:txbxContent>
                              <w:p w14:paraId="477BD32D"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432601280" name="Rectangle 1432601280"/>
                          <wps:cNvSpPr/>
                          <wps:spPr>
                            <a:xfrm>
                              <a:off x="280310" y="890490"/>
                              <a:ext cx="164913" cy="119545"/>
                            </a:xfrm>
                            <a:prstGeom prst="rect">
                              <a:avLst/>
                            </a:prstGeom>
                            <a:noFill/>
                            <a:ln>
                              <a:noFill/>
                            </a:ln>
                          </wps:spPr>
                          <wps:txbx>
                            <w:txbxContent>
                              <w:p w14:paraId="52997C69" w14:textId="77777777" w:rsidR="00C2753D" w:rsidRDefault="00000000">
                                <w:pPr>
                                  <w:spacing w:after="160" w:line="258" w:lineRule="auto"/>
                                  <w:ind w:left="0" w:firstLine="0"/>
                                  <w:jc w:val="left"/>
                                  <w:textDirection w:val="btLr"/>
                                </w:pPr>
                                <w:r>
                                  <w:rPr>
                                    <w:b/>
                                    <w:sz w:val="16"/>
                                  </w:rPr>
                                  <w:t>20</w:t>
                                </w:r>
                              </w:p>
                            </w:txbxContent>
                          </wps:txbx>
                          <wps:bodyPr spcFirstLastPara="1" wrap="square" lIns="0" tIns="0" rIns="0" bIns="0" anchor="t" anchorCtr="0">
                            <a:noAutofit/>
                          </wps:bodyPr>
                        </wps:wsp>
                        <wps:wsp>
                          <wps:cNvPr id="348880233" name="Rectangle 348880233"/>
                          <wps:cNvSpPr/>
                          <wps:spPr>
                            <a:xfrm>
                              <a:off x="180450" y="997576"/>
                              <a:ext cx="71525" cy="119545"/>
                            </a:xfrm>
                            <a:prstGeom prst="rect">
                              <a:avLst/>
                            </a:prstGeom>
                            <a:noFill/>
                            <a:ln>
                              <a:noFill/>
                            </a:ln>
                          </wps:spPr>
                          <wps:txbx>
                            <w:txbxContent>
                              <w:p w14:paraId="615F569D"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2042838555" name="Freeform 2042838555"/>
                          <wps:cNvSpPr/>
                          <wps:spPr>
                            <a:xfrm>
                              <a:off x="0" y="2221916"/>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2FFF2"/>
                            </a:solidFill>
                            <a:ln w="15175" cap="flat" cmpd="sng">
                              <a:solidFill>
                                <a:srgbClr val="66FF66"/>
                              </a:solidFill>
                              <a:prstDash val="solid"/>
                              <a:miter lim="127000"/>
                              <a:headEnd type="none" w="sm" len="sm"/>
                              <a:tailEnd type="none" w="sm" len="sm"/>
                            </a:ln>
                          </wps:spPr>
                          <wps:txbx>
                            <w:txbxContent>
                              <w:p w14:paraId="61AC9EA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1450535" name="Rectangle 921450535"/>
                          <wps:cNvSpPr/>
                          <wps:spPr>
                            <a:xfrm>
                              <a:off x="183791" y="2423435"/>
                              <a:ext cx="184266" cy="163628"/>
                            </a:xfrm>
                            <a:prstGeom prst="rect">
                              <a:avLst/>
                            </a:prstGeom>
                            <a:noFill/>
                            <a:ln>
                              <a:noFill/>
                            </a:ln>
                          </wps:spPr>
                          <wps:txbx>
                            <w:txbxContent>
                              <w:p w14:paraId="7668187B" w14:textId="77777777" w:rsidR="00C2753D" w:rsidRDefault="00000000">
                                <w:pPr>
                                  <w:spacing w:after="160" w:line="258" w:lineRule="auto"/>
                                  <w:ind w:left="0" w:firstLine="0"/>
                                  <w:jc w:val="left"/>
                                  <w:textDirection w:val="btLr"/>
                                </w:pPr>
                                <w:r>
                                  <w:t>20</w:t>
                                </w:r>
                              </w:p>
                            </w:txbxContent>
                          </wps:txbx>
                          <wps:bodyPr spcFirstLastPara="1" wrap="square" lIns="0" tIns="0" rIns="0" bIns="0" anchor="t" anchorCtr="0">
                            <a:noAutofit/>
                          </wps:bodyPr>
                        </wps:wsp>
                        <wps:wsp>
                          <wps:cNvPr id="451213992" name="Freeform 451213992"/>
                          <wps:cNvSpPr/>
                          <wps:spPr>
                            <a:xfrm>
                              <a:off x="1457227"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56A343C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85011184" name="Rectangle 1985011184"/>
                          <wps:cNvSpPr/>
                          <wps:spPr>
                            <a:xfrm>
                              <a:off x="1591928" y="931985"/>
                              <a:ext cx="112992" cy="163628"/>
                            </a:xfrm>
                            <a:prstGeom prst="rect">
                              <a:avLst/>
                            </a:prstGeom>
                            <a:noFill/>
                            <a:ln>
                              <a:noFill/>
                            </a:ln>
                          </wps:spPr>
                          <wps:txbx>
                            <w:txbxContent>
                              <w:p w14:paraId="4BB24E73"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77466076" name="Rectangle 277466076"/>
                          <wps:cNvSpPr/>
                          <wps:spPr>
                            <a:xfrm>
                              <a:off x="1684867" y="890490"/>
                              <a:ext cx="71525" cy="119545"/>
                            </a:xfrm>
                            <a:prstGeom prst="rect">
                              <a:avLst/>
                            </a:prstGeom>
                            <a:noFill/>
                            <a:ln>
                              <a:noFill/>
                            </a:ln>
                          </wps:spPr>
                          <wps:txbx>
                            <w:txbxContent>
                              <w:p w14:paraId="3101BB5B"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017292188" name="Rectangle 1017292188"/>
                          <wps:cNvSpPr/>
                          <wps:spPr>
                            <a:xfrm>
                              <a:off x="1738639" y="890490"/>
                              <a:ext cx="39727" cy="119545"/>
                            </a:xfrm>
                            <a:prstGeom prst="rect">
                              <a:avLst/>
                            </a:prstGeom>
                            <a:noFill/>
                            <a:ln>
                              <a:noFill/>
                            </a:ln>
                          </wps:spPr>
                          <wps:txbx>
                            <w:txbxContent>
                              <w:p w14:paraId="271759F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664716055" name="Rectangle 664716055"/>
                          <wps:cNvSpPr/>
                          <wps:spPr>
                            <a:xfrm>
                              <a:off x="1768509" y="890490"/>
                              <a:ext cx="71525" cy="119545"/>
                            </a:xfrm>
                            <a:prstGeom prst="rect">
                              <a:avLst/>
                            </a:prstGeom>
                            <a:noFill/>
                            <a:ln>
                              <a:noFill/>
                            </a:ln>
                          </wps:spPr>
                          <wps:txbx>
                            <w:txbxContent>
                              <w:p w14:paraId="19A71B51"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560757843" name="Rectangle 560757843"/>
                          <wps:cNvSpPr/>
                          <wps:spPr>
                            <a:xfrm>
                              <a:off x="1676879" y="997576"/>
                              <a:ext cx="71525" cy="119545"/>
                            </a:xfrm>
                            <a:prstGeom prst="rect">
                              <a:avLst/>
                            </a:prstGeom>
                            <a:noFill/>
                            <a:ln>
                              <a:noFill/>
                            </a:ln>
                          </wps:spPr>
                          <wps:txbx>
                            <w:txbxContent>
                              <w:p w14:paraId="4C4FF2C0"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2059360757" name="Freeform 2059360757"/>
                          <wps:cNvSpPr/>
                          <wps:spPr>
                            <a:xfrm>
                              <a:off x="440937"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845891264" name="Freeform 1845891264"/>
                          <wps:cNvSpPr/>
                          <wps:spPr>
                            <a:xfrm>
                              <a:off x="436285"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282276CF"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80758361" name="Rectangle 1280758361"/>
                          <wps:cNvSpPr/>
                          <wps:spPr>
                            <a:xfrm>
                              <a:off x="478697" y="451721"/>
                              <a:ext cx="97403" cy="163628"/>
                            </a:xfrm>
                            <a:prstGeom prst="rect">
                              <a:avLst/>
                            </a:prstGeom>
                            <a:noFill/>
                            <a:ln>
                              <a:noFill/>
                            </a:ln>
                          </wps:spPr>
                          <wps:txbx>
                            <w:txbxContent>
                              <w:p w14:paraId="7A2E26D9"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200965151" name="Rectangle 200965151"/>
                          <wps:cNvSpPr/>
                          <wps:spPr>
                            <a:xfrm>
                              <a:off x="551925" y="498402"/>
                              <a:ext cx="71525" cy="119545"/>
                            </a:xfrm>
                            <a:prstGeom prst="rect">
                              <a:avLst/>
                            </a:prstGeom>
                            <a:noFill/>
                            <a:ln>
                              <a:noFill/>
                            </a:ln>
                          </wps:spPr>
                          <wps:txbx>
                            <w:txbxContent>
                              <w:p w14:paraId="13385921"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2124257353" name="Freeform 2124257353"/>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00440767" name="Freeform 1600440767"/>
                          <wps:cNvSpPr/>
                          <wps:spPr>
                            <a:xfrm>
                              <a:off x="1484107"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2A0EF55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47929906" name="Rectangle 447929906"/>
                          <wps:cNvSpPr/>
                          <wps:spPr>
                            <a:xfrm>
                              <a:off x="1351302" y="451721"/>
                              <a:ext cx="97403" cy="163628"/>
                            </a:xfrm>
                            <a:prstGeom prst="rect">
                              <a:avLst/>
                            </a:prstGeom>
                            <a:noFill/>
                            <a:ln>
                              <a:noFill/>
                            </a:ln>
                          </wps:spPr>
                          <wps:txbx>
                            <w:txbxContent>
                              <w:p w14:paraId="23AC1F8F"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776510071" name="Rectangle 1776510071"/>
                          <wps:cNvSpPr/>
                          <wps:spPr>
                            <a:xfrm>
                              <a:off x="1424530" y="498402"/>
                              <a:ext cx="71525" cy="119545"/>
                            </a:xfrm>
                            <a:prstGeom prst="rect">
                              <a:avLst/>
                            </a:prstGeom>
                            <a:noFill/>
                            <a:ln>
                              <a:noFill/>
                            </a:ln>
                          </wps:spPr>
                          <wps:txbx>
                            <w:txbxContent>
                              <w:p w14:paraId="3F0E68A6"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2033231535" name="Freeform 2033231535"/>
                          <wps:cNvSpPr/>
                          <wps:spPr>
                            <a:xfrm>
                              <a:off x="227854" y="1257497"/>
                              <a:ext cx="50400" cy="956828"/>
                            </a:xfrm>
                            <a:custGeom>
                              <a:avLst/>
                              <a:gdLst/>
                              <a:ahLst/>
                              <a:cxnLst/>
                              <a:rect l="l" t="t" r="r" b="b"/>
                              <a:pathLst>
                                <a:path w="50400" h="956828" extrusionOk="0">
                                  <a:moveTo>
                                    <a:pt x="25200" y="956828"/>
                                  </a:moveTo>
                                  <a:cubicBezTo>
                                    <a:pt x="25200" y="943328"/>
                                    <a:pt x="0" y="936578"/>
                                    <a:pt x="0" y="923078"/>
                                  </a:cubicBezTo>
                                  <a:cubicBezTo>
                                    <a:pt x="0" y="913304"/>
                                    <a:pt x="12298" y="904880"/>
                                    <a:pt x="25200" y="896078"/>
                                  </a:cubicBezTo>
                                  <a:cubicBezTo>
                                    <a:pt x="38102" y="887276"/>
                                    <a:pt x="50400" y="878852"/>
                                    <a:pt x="50400" y="869077"/>
                                  </a:cubicBezTo>
                                  <a:cubicBezTo>
                                    <a:pt x="50400" y="859304"/>
                                    <a:pt x="38103" y="850880"/>
                                    <a:pt x="25200" y="842078"/>
                                  </a:cubicBezTo>
                                  <a:cubicBezTo>
                                    <a:pt x="12298" y="833275"/>
                                    <a:pt x="0" y="824851"/>
                                    <a:pt x="0" y="815077"/>
                                  </a:cubicBezTo>
                                  <a:cubicBezTo>
                                    <a:pt x="0" y="805303"/>
                                    <a:pt x="12298" y="796879"/>
                                    <a:pt x="25200" y="788077"/>
                                  </a:cubicBezTo>
                                  <a:cubicBezTo>
                                    <a:pt x="38102" y="779275"/>
                                    <a:pt x="50400" y="770851"/>
                                    <a:pt x="50400" y="761077"/>
                                  </a:cubicBezTo>
                                  <a:cubicBezTo>
                                    <a:pt x="50400" y="751303"/>
                                    <a:pt x="38103" y="742879"/>
                                    <a:pt x="25200" y="734077"/>
                                  </a:cubicBezTo>
                                  <a:cubicBezTo>
                                    <a:pt x="12298" y="725275"/>
                                    <a:pt x="0" y="716851"/>
                                    <a:pt x="0" y="707076"/>
                                  </a:cubicBezTo>
                                  <a:cubicBezTo>
                                    <a:pt x="0" y="697303"/>
                                    <a:pt x="12298" y="688879"/>
                                    <a:pt x="25200" y="680077"/>
                                  </a:cubicBezTo>
                                  <a:cubicBezTo>
                                    <a:pt x="38102" y="671274"/>
                                    <a:pt x="50400" y="662850"/>
                                    <a:pt x="50400" y="653076"/>
                                  </a:cubicBezTo>
                                  <a:cubicBezTo>
                                    <a:pt x="50400" y="643302"/>
                                    <a:pt x="38103" y="634879"/>
                                    <a:pt x="25200" y="626076"/>
                                  </a:cubicBezTo>
                                  <a:cubicBezTo>
                                    <a:pt x="12298" y="617274"/>
                                    <a:pt x="0" y="608850"/>
                                    <a:pt x="0" y="599076"/>
                                  </a:cubicBezTo>
                                  <a:cubicBezTo>
                                    <a:pt x="0" y="589302"/>
                                    <a:pt x="12298" y="580878"/>
                                    <a:pt x="25200" y="572076"/>
                                  </a:cubicBezTo>
                                  <a:cubicBezTo>
                                    <a:pt x="38102" y="563274"/>
                                    <a:pt x="50400" y="554850"/>
                                    <a:pt x="50400" y="545076"/>
                                  </a:cubicBezTo>
                                  <a:cubicBezTo>
                                    <a:pt x="50400" y="535302"/>
                                    <a:pt x="38103" y="526878"/>
                                    <a:pt x="25200" y="518076"/>
                                  </a:cubicBezTo>
                                  <a:cubicBezTo>
                                    <a:pt x="12298" y="509273"/>
                                    <a:pt x="0" y="500849"/>
                                    <a:pt x="0" y="491075"/>
                                  </a:cubicBezTo>
                                  <a:cubicBezTo>
                                    <a:pt x="0" y="481301"/>
                                    <a:pt x="12298" y="472878"/>
                                    <a:pt x="25200" y="464075"/>
                                  </a:cubicBezTo>
                                  <a:cubicBezTo>
                                    <a:pt x="38102" y="455273"/>
                                    <a:pt x="50400" y="446849"/>
                                    <a:pt x="50400" y="437075"/>
                                  </a:cubicBezTo>
                                  <a:cubicBezTo>
                                    <a:pt x="50400" y="427301"/>
                                    <a:pt x="38103" y="418877"/>
                                    <a:pt x="25200" y="410075"/>
                                  </a:cubicBezTo>
                                  <a:cubicBezTo>
                                    <a:pt x="12298" y="401273"/>
                                    <a:pt x="0" y="392849"/>
                                    <a:pt x="0" y="383075"/>
                                  </a:cubicBezTo>
                                  <a:cubicBezTo>
                                    <a:pt x="0" y="373301"/>
                                    <a:pt x="12298" y="364877"/>
                                    <a:pt x="25200" y="356075"/>
                                  </a:cubicBezTo>
                                  <a:cubicBezTo>
                                    <a:pt x="38102" y="347272"/>
                                    <a:pt x="50400" y="338849"/>
                                    <a:pt x="50400" y="329074"/>
                                  </a:cubicBezTo>
                                  <a:cubicBezTo>
                                    <a:pt x="50400" y="319300"/>
                                    <a:pt x="38103" y="310876"/>
                                    <a:pt x="25200" y="302074"/>
                                  </a:cubicBezTo>
                                  <a:cubicBezTo>
                                    <a:pt x="12298" y="293272"/>
                                    <a:pt x="0" y="284848"/>
                                    <a:pt x="0" y="275074"/>
                                  </a:cubicBezTo>
                                  <a:cubicBezTo>
                                    <a:pt x="0" y="265300"/>
                                    <a:pt x="12298" y="256876"/>
                                    <a:pt x="25200" y="248074"/>
                                  </a:cubicBezTo>
                                  <a:cubicBezTo>
                                    <a:pt x="38102" y="239272"/>
                                    <a:pt x="50400" y="230848"/>
                                    <a:pt x="50400" y="221074"/>
                                  </a:cubicBezTo>
                                  <a:cubicBezTo>
                                    <a:pt x="50400" y="211300"/>
                                    <a:pt x="38103" y="202876"/>
                                    <a:pt x="25200" y="194074"/>
                                  </a:cubicBezTo>
                                  <a:cubicBezTo>
                                    <a:pt x="12298" y="185272"/>
                                    <a:pt x="0" y="176848"/>
                                    <a:pt x="0" y="167074"/>
                                  </a:cubicBezTo>
                                  <a:cubicBezTo>
                                    <a:pt x="0" y="157300"/>
                                    <a:pt x="12298" y="148876"/>
                                    <a:pt x="25200" y="140073"/>
                                  </a:cubicBezTo>
                                  <a:cubicBezTo>
                                    <a:pt x="38102" y="131271"/>
                                    <a:pt x="50400" y="122847"/>
                                    <a:pt x="50400" y="113073"/>
                                  </a:cubicBezTo>
                                  <a:cubicBezTo>
                                    <a:pt x="50400" y="103299"/>
                                    <a:pt x="38103" y="94875"/>
                                    <a:pt x="25200" y="86073"/>
                                  </a:cubicBezTo>
                                  <a:cubicBezTo>
                                    <a:pt x="12298" y="77271"/>
                                    <a:pt x="0" y="68847"/>
                                    <a:pt x="0" y="59073"/>
                                  </a:cubicBezTo>
                                  <a:cubicBezTo>
                                    <a:pt x="0" y="45570"/>
                                    <a:pt x="25200" y="38820"/>
                                    <a:pt x="25200" y="25319"/>
                                  </a:cubicBezTo>
                                  <a:lnTo>
                                    <a:pt x="25200" y="0"/>
                                  </a:lnTo>
                                </a:path>
                              </a:pathLst>
                            </a:custGeom>
                            <a:noFill/>
                            <a:ln w="15175" cap="flat" cmpd="sng">
                              <a:solidFill>
                                <a:srgbClr val="000000"/>
                              </a:solidFill>
                              <a:prstDash val="solid"/>
                              <a:miter lim="127000"/>
                              <a:headEnd type="none" w="sm" len="sm"/>
                              <a:tailEnd type="none" w="sm" len="sm"/>
                            </a:ln>
                          </wps:spPr>
                          <wps:txbx>
                            <w:txbxContent>
                              <w:p w14:paraId="4BB776ED"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38895859" name="Freeform 838895859"/>
                          <wps:cNvSpPr/>
                          <wps:spPr>
                            <a:xfrm>
                              <a:off x="204403" y="1249905"/>
                              <a:ext cx="97303" cy="38464"/>
                            </a:xfrm>
                            <a:custGeom>
                              <a:avLst/>
                              <a:gdLst/>
                              <a:ahLst/>
                              <a:cxnLst/>
                              <a:rect l="l" t="t" r="r" b="b"/>
                              <a:pathLst>
                                <a:path w="97303" h="38464" extrusionOk="0">
                                  <a:moveTo>
                                    <a:pt x="0" y="38464"/>
                                  </a:moveTo>
                                  <a:cubicBezTo>
                                    <a:pt x="29191" y="31437"/>
                                    <a:pt x="42976" y="15777"/>
                                    <a:pt x="48651" y="0"/>
                                  </a:cubicBezTo>
                                  <a:cubicBezTo>
                                    <a:pt x="54327" y="15777"/>
                                    <a:pt x="68111" y="31437"/>
                                    <a:pt x="97303" y="38464"/>
                                  </a:cubicBezTo>
                                </a:path>
                              </a:pathLst>
                            </a:custGeom>
                            <a:noFill/>
                            <a:ln w="9525" cap="rnd" cmpd="sng">
                              <a:solidFill>
                                <a:srgbClr val="000000"/>
                              </a:solidFill>
                              <a:prstDash val="solid"/>
                              <a:round/>
                              <a:headEnd type="none" w="sm" len="sm"/>
                              <a:tailEnd type="none" w="sm" len="sm"/>
                            </a:ln>
                          </wps:spPr>
                          <wps:txbx>
                            <w:txbxContent>
                              <w:p w14:paraId="1B1B9C7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80090356" name="Rectangle 880090356"/>
                          <wps:cNvSpPr/>
                          <wps:spPr>
                            <a:xfrm>
                              <a:off x="14715" y="2873497"/>
                              <a:ext cx="934197" cy="168279"/>
                            </a:xfrm>
                            <a:prstGeom prst="rect">
                              <a:avLst/>
                            </a:prstGeom>
                            <a:noFill/>
                            <a:ln>
                              <a:noFill/>
                            </a:ln>
                          </wps:spPr>
                          <wps:txbx>
                            <w:txbxContent>
                              <w:p w14:paraId="70C65245" w14:textId="77777777" w:rsidR="00C2753D" w:rsidRDefault="00000000">
                                <w:pPr>
                                  <w:spacing w:after="160" w:line="258" w:lineRule="auto"/>
                                  <w:ind w:left="0" w:firstLine="0"/>
                                  <w:jc w:val="left"/>
                                  <w:textDirection w:val="btLr"/>
                                </w:pPr>
                                <w:r>
                                  <w:rPr>
                                    <w:rFonts w:ascii="Calibri" w:eastAsia="Calibri" w:hAnsi="Calibri" w:cs="Calibri"/>
                                    <w:sz w:val="20"/>
                                  </w:rPr>
                                  <w:t>Figure 2.6:</w:t>
                                </w:r>
                              </w:p>
                            </w:txbxContent>
                          </wps:txbx>
                          <wps:bodyPr spcFirstLastPara="1" wrap="square" lIns="0" tIns="0" rIns="0" bIns="0" anchor="t" anchorCtr="0">
                            <a:noAutofit/>
                          </wps:bodyPr>
                        </wps:wsp>
                        <wps:wsp>
                          <wps:cNvPr id="484835362" name="Rectangle 484835362"/>
                          <wps:cNvSpPr/>
                          <wps:spPr>
                            <a:xfrm>
                              <a:off x="779662" y="2880582"/>
                              <a:ext cx="1554740" cy="149431"/>
                            </a:xfrm>
                            <a:prstGeom prst="rect">
                              <a:avLst/>
                            </a:prstGeom>
                            <a:noFill/>
                            <a:ln>
                              <a:noFill/>
                            </a:ln>
                          </wps:spPr>
                          <wps:txbx>
                            <w:txbxContent>
                              <w:p w14:paraId="0EB91A70" w14:textId="77777777" w:rsidR="00C2753D" w:rsidRDefault="00000000">
                                <w:pPr>
                                  <w:spacing w:after="160" w:line="258" w:lineRule="auto"/>
                                  <w:ind w:left="0" w:firstLine="0"/>
                                  <w:jc w:val="left"/>
                                  <w:textDirection w:val="btLr"/>
                                </w:pPr>
                                <w:r>
                                  <w:rPr>
                                    <w:sz w:val="20"/>
                                  </w:rPr>
                                  <w:t>Backpropagation-I1</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63336" cy="3000022"/>
                <wp:effectExtent b="0" l="0" r="0" t="0"/>
                <wp:docPr id="34928"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1963336" cy="3000022"/>
                        </a:xfrm>
                        <a:prstGeom prst="rect"/>
                        <a:ln/>
                      </pic:spPr>
                    </pic:pic>
                  </a:graphicData>
                </a:graphic>
              </wp:inline>
            </w:drawing>
          </mc:Fallback>
        </mc:AlternateContent>
      </w:r>
    </w:p>
    <w:p w14:paraId="076E6F58" w14:textId="7EFF51CF" w:rsidR="00C2753D" w:rsidRDefault="00000000">
      <w:pPr>
        <w:spacing w:after="35"/>
        <w:ind w:left="-5" w:firstLine="0"/>
      </w:pPr>
      <w:r>
        <w:t xml:space="preserve">The fourth phase of the algorithm </w:t>
      </w:r>
      <w:del w:id="159" w:author="Miailhe, Anabelle" w:date="2024-08-21T21:02:00Z" w16du:dateUtc="2024-08-21T20:02:00Z">
        <w:r w:rsidDel="007F1579">
          <w:delText xml:space="preserve">have </w:delText>
        </w:r>
      </w:del>
      <w:ins w:id="160" w:author="Miailhe, Anabelle" w:date="2024-08-21T21:02:00Z" w16du:dateUtc="2024-08-21T20:02:00Z">
        <w:r w:rsidR="007F1579">
          <w:t>has</w:t>
        </w:r>
        <w:r w:rsidR="007F1579">
          <w:t xml:space="preserve"> </w:t>
        </w:r>
      </w:ins>
      <w:r>
        <w:t xml:space="preserve">been done for </w:t>
      </w:r>
      <w:r>
        <w:rPr>
          <w:i/>
        </w:rPr>
        <w:t>I</w:t>
      </w:r>
      <w:r>
        <w:t xml:space="preserve">1. </w:t>
      </w:r>
      <w:ins w:id="161" w:author="Miailhe, Anabelle" w:date="2024-08-21T21:02:00Z" w16du:dateUtc="2024-08-21T20:02:00Z">
        <w:r w:rsidR="007F1579">
          <w:t xml:space="preserve">Therefore, </w:t>
        </w:r>
      </w:ins>
      <w:ins w:id="162" w:author="Miailhe, Anabelle" w:date="2024-08-21T21:03:00Z" w16du:dateUtc="2024-08-21T20:03:00Z">
        <w:r w:rsidR="007F1579">
          <w:t>w</w:t>
        </w:r>
      </w:ins>
      <w:del w:id="163" w:author="Miailhe, Anabelle" w:date="2024-08-21T21:03:00Z" w16du:dateUtc="2024-08-21T20:03:00Z">
        <w:r w:rsidDel="007F1579">
          <w:delText>W</w:delText>
        </w:r>
      </w:del>
      <w:r>
        <w:t xml:space="preserve">e can </w:t>
      </w:r>
      <w:del w:id="164" w:author="Miailhe, Anabelle" w:date="2024-08-21T21:02:00Z" w16du:dateUtc="2024-08-21T20:02:00Z">
        <w:r w:rsidDel="007F1579">
          <w:delText xml:space="preserve">then </w:delText>
        </w:r>
      </w:del>
      <w:r>
        <w:t>start the 2</w:t>
      </w:r>
      <w:r>
        <w:rPr>
          <w:i/>
          <w:vertAlign w:val="superscript"/>
        </w:rPr>
        <w:t xml:space="preserve">nd </w:t>
      </w:r>
      <w:r>
        <w:t xml:space="preserve">iteration </w:t>
      </w:r>
      <w:r>
        <w:rPr>
          <w:i/>
        </w:rPr>
        <w:t>I</w:t>
      </w:r>
      <w:r>
        <w:t xml:space="preserve">2. On Figure 2.7, we can either choose </w:t>
      </w:r>
      <w:r>
        <w:rPr>
          <w:i/>
        </w:rPr>
        <w:t>a</w:t>
      </w:r>
      <w:r>
        <w:rPr>
          <w:vertAlign w:val="subscript"/>
        </w:rPr>
        <w:t xml:space="preserve">1 </w:t>
      </w:r>
      <w:r>
        <w:t xml:space="preserve">or </w:t>
      </w:r>
      <w:r>
        <w:rPr>
          <w:i/>
        </w:rPr>
        <w:t>a</w:t>
      </w:r>
      <w:r>
        <w:rPr>
          <w:vertAlign w:val="subscript"/>
        </w:rPr>
        <w:t>2</w:t>
      </w:r>
      <w:r>
        <w:t>. When a child node has not</w:t>
      </w:r>
    </w:p>
    <w:p w14:paraId="32B245E1" w14:textId="77777777" w:rsidR="00C2753D" w:rsidRDefault="00000000">
      <w:pPr>
        <w:spacing w:after="265" w:line="259" w:lineRule="auto"/>
        <w:ind w:left="441" w:firstLine="0"/>
        <w:jc w:val="left"/>
      </w:pPr>
      <w:r>
        <w:rPr>
          <w:rFonts w:ascii="Calibri" w:eastAsia="Calibri" w:hAnsi="Calibri" w:cs="Calibri"/>
          <w:noProof/>
        </w:rPr>
        <mc:AlternateContent>
          <mc:Choice Requires="wpg">
            <w:drawing>
              <wp:inline distT="0" distB="0" distL="0" distR="0" wp14:anchorId="3FCD1360" wp14:editId="396D1B2C">
                <wp:extent cx="4683933" cy="1326766"/>
                <wp:effectExtent l="0" t="0" r="0" b="0"/>
                <wp:docPr id="34927" name="Group 34927"/>
                <wp:cNvGraphicFramePr/>
                <a:graphic xmlns:a="http://schemas.openxmlformats.org/drawingml/2006/main">
                  <a:graphicData uri="http://schemas.microsoft.com/office/word/2010/wordprocessingGroup">
                    <wpg:wgp>
                      <wpg:cNvGrpSpPr/>
                      <wpg:grpSpPr>
                        <a:xfrm>
                          <a:off x="0" y="0"/>
                          <a:ext cx="4683933" cy="1326766"/>
                          <a:chOff x="2996425" y="3109025"/>
                          <a:chExt cx="4691550" cy="1334350"/>
                        </a:xfrm>
                      </wpg:grpSpPr>
                      <wpg:grpSp>
                        <wpg:cNvPr id="1816234705" name="Group 1816234705"/>
                        <wpg:cNvGrpSpPr/>
                        <wpg:grpSpPr>
                          <a:xfrm>
                            <a:off x="3004034" y="3116617"/>
                            <a:ext cx="4683925" cy="1326750"/>
                            <a:chOff x="0" y="0"/>
                            <a:chExt cx="4683925" cy="1326750"/>
                          </a:xfrm>
                        </wpg:grpSpPr>
                        <wps:wsp>
                          <wps:cNvPr id="586247529" name="Rectangle 586247529"/>
                          <wps:cNvSpPr/>
                          <wps:spPr>
                            <a:xfrm>
                              <a:off x="0" y="0"/>
                              <a:ext cx="4683925" cy="1326750"/>
                            </a:xfrm>
                            <a:prstGeom prst="rect">
                              <a:avLst/>
                            </a:prstGeom>
                            <a:noFill/>
                            <a:ln>
                              <a:noFill/>
                            </a:ln>
                          </wps:spPr>
                          <wps:txbx>
                            <w:txbxContent>
                              <w:p w14:paraId="7117DCAF"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36524010" name="Freeform 336524010"/>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542B418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80001914" name="Rectangle 1280001914"/>
                          <wps:cNvSpPr/>
                          <wps:spPr>
                            <a:xfrm>
                              <a:off x="836444" y="203386"/>
                              <a:ext cx="112992" cy="163628"/>
                            </a:xfrm>
                            <a:prstGeom prst="rect">
                              <a:avLst/>
                            </a:prstGeom>
                            <a:noFill/>
                            <a:ln>
                              <a:noFill/>
                            </a:ln>
                          </wps:spPr>
                          <wps:txbx>
                            <w:txbxContent>
                              <w:p w14:paraId="63D314A0"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54099976" name="Rectangle 454099976"/>
                          <wps:cNvSpPr/>
                          <wps:spPr>
                            <a:xfrm>
                              <a:off x="929382" y="161891"/>
                              <a:ext cx="71525" cy="119545"/>
                            </a:xfrm>
                            <a:prstGeom prst="rect">
                              <a:avLst/>
                            </a:prstGeom>
                            <a:noFill/>
                            <a:ln>
                              <a:noFill/>
                            </a:ln>
                          </wps:spPr>
                          <wps:txbx>
                            <w:txbxContent>
                              <w:p w14:paraId="12A801CB"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683529497" name="Rectangle 1683529497"/>
                          <wps:cNvSpPr/>
                          <wps:spPr>
                            <a:xfrm>
                              <a:off x="983154" y="161891"/>
                              <a:ext cx="39727" cy="119545"/>
                            </a:xfrm>
                            <a:prstGeom prst="rect">
                              <a:avLst/>
                            </a:prstGeom>
                            <a:noFill/>
                            <a:ln>
                              <a:noFill/>
                            </a:ln>
                          </wps:spPr>
                          <wps:txbx>
                            <w:txbxContent>
                              <w:p w14:paraId="4D221256"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886475348" name="Rectangle 1886475348"/>
                          <wps:cNvSpPr/>
                          <wps:spPr>
                            <a:xfrm>
                              <a:off x="1013037" y="161891"/>
                              <a:ext cx="143050" cy="119545"/>
                            </a:xfrm>
                            <a:prstGeom prst="rect">
                              <a:avLst/>
                            </a:prstGeom>
                            <a:noFill/>
                            <a:ln>
                              <a:noFill/>
                            </a:ln>
                          </wps:spPr>
                          <wps:txbx>
                            <w:txbxContent>
                              <w:p w14:paraId="6C001119"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1091064752" name="Rectangle 1091064752"/>
                          <wps:cNvSpPr/>
                          <wps:spPr>
                            <a:xfrm>
                              <a:off x="921394" y="268964"/>
                              <a:ext cx="71525" cy="119545"/>
                            </a:xfrm>
                            <a:prstGeom prst="rect">
                              <a:avLst/>
                            </a:prstGeom>
                            <a:noFill/>
                            <a:ln>
                              <a:noFill/>
                            </a:ln>
                          </wps:spPr>
                          <wps:txbx>
                            <w:txbxContent>
                              <w:p w14:paraId="7269B1FA"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843349404" name="Freeform 843349404"/>
                          <wps:cNvSpPr/>
                          <wps:spPr>
                            <a:xfrm>
                              <a:off x="0" y="728614"/>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265F20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08044744" name="Rectangle 808044744"/>
                          <wps:cNvSpPr/>
                          <wps:spPr>
                            <a:xfrm>
                              <a:off x="107832" y="931984"/>
                              <a:ext cx="112992" cy="163628"/>
                            </a:xfrm>
                            <a:prstGeom prst="rect">
                              <a:avLst/>
                            </a:prstGeom>
                            <a:noFill/>
                            <a:ln>
                              <a:noFill/>
                            </a:ln>
                          </wps:spPr>
                          <wps:txbx>
                            <w:txbxContent>
                              <w:p w14:paraId="6EA853E6"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15150456" name="Rectangle 415150456"/>
                          <wps:cNvSpPr/>
                          <wps:spPr>
                            <a:xfrm>
                              <a:off x="200783" y="890489"/>
                              <a:ext cx="71525" cy="119546"/>
                            </a:xfrm>
                            <a:prstGeom prst="rect">
                              <a:avLst/>
                            </a:prstGeom>
                            <a:noFill/>
                            <a:ln>
                              <a:noFill/>
                            </a:ln>
                          </wps:spPr>
                          <wps:txbx>
                            <w:txbxContent>
                              <w:p w14:paraId="19DE9D1C"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5038690" name="Rectangle 15038690"/>
                          <wps:cNvSpPr/>
                          <wps:spPr>
                            <a:xfrm>
                              <a:off x="254555" y="890489"/>
                              <a:ext cx="39727" cy="119546"/>
                            </a:xfrm>
                            <a:prstGeom prst="rect">
                              <a:avLst/>
                            </a:prstGeom>
                            <a:noFill/>
                            <a:ln>
                              <a:noFill/>
                            </a:ln>
                          </wps:spPr>
                          <wps:txbx>
                            <w:txbxContent>
                              <w:p w14:paraId="3E2191AD"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707090920" name="Rectangle 1707090920"/>
                          <wps:cNvSpPr/>
                          <wps:spPr>
                            <a:xfrm>
                              <a:off x="284425" y="890489"/>
                              <a:ext cx="143050" cy="119546"/>
                            </a:xfrm>
                            <a:prstGeom prst="rect">
                              <a:avLst/>
                            </a:prstGeom>
                            <a:noFill/>
                            <a:ln>
                              <a:noFill/>
                            </a:ln>
                          </wps:spPr>
                          <wps:txbx>
                            <w:txbxContent>
                              <w:p w14:paraId="794B15A2"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251529442" name="Rectangle 251529442"/>
                          <wps:cNvSpPr/>
                          <wps:spPr>
                            <a:xfrm>
                              <a:off x="192795" y="997576"/>
                              <a:ext cx="71525" cy="119546"/>
                            </a:xfrm>
                            <a:prstGeom prst="rect">
                              <a:avLst/>
                            </a:prstGeom>
                            <a:noFill/>
                            <a:ln>
                              <a:noFill/>
                            </a:ln>
                          </wps:spPr>
                          <wps:txbx>
                            <w:txbxContent>
                              <w:p w14:paraId="52D232B3"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725716428" name="Freeform 725716428"/>
                          <wps:cNvSpPr/>
                          <wps:spPr>
                            <a:xfrm>
                              <a:off x="1457227" y="728614"/>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4" y="506109"/>
                                    <a:pt x="0" y="392814"/>
                                    <a:pt x="0" y="253054"/>
                                  </a:cubicBezTo>
                                  <a:cubicBezTo>
                                    <a:pt x="0" y="113295"/>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31251CA"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66560333" name="Rectangle 1166560333"/>
                          <wps:cNvSpPr/>
                          <wps:spPr>
                            <a:xfrm>
                              <a:off x="1585921" y="931984"/>
                              <a:ext cx="117727" cy="163628"/>
                            </a:xfrm>
                            <a:prstGeom prst="rect">
                              <a:avLst/>
                            </a:prstGeom>
                            <a:noFill/>
                            <a:ln>
                              <a:noFill/>
                            </a:ln>
                          </wps:spPr>
                          <wps:txbx>
                            <w:txbxContent>
                              <w:p w14:paraId="204B8414" w14:textId="77777777" w:rsidR="00C2753D" w:rsidRDefault="00000000">
                                <w:pPr>
                                  <w:spacing w:after="160" w:line="258" w:lineRule="auto"/>
                                  <w:ind w:left="0" w:firstLine="0"/>
                                  <w:jc w:val="left"/>
                                  <w:textDirection w:val="btLr"/>
                                </w:pPr>
                                <w:r>
                                  <w:rPr>
                                    <w:b/>
                                  </w:rPr>
                                  <w:t>S</w:t>
                                </w:r>
                              </w:p>
                            </w:txbxContent>
                          </wps:txbx>
                          <wps:bodyPr spcFirstLastPara="1" wrap="square" lIns="0" tIns="0" rIns="0" bIns="0" anchor="t" anchorCtr="0">
                            <a:noAutofit/>
                          </wps:bodyPr>
                        </wps:wsp>
                        <wps:wsp>
                          <wps:cNvPr id="23914124" name="Rectangle 23914124"/>
                          <wps:cNvSpPr/>
                          <wps:spPr>
                            <a:xfrm>
                              <a:off x="1674440" y="890489"/>
                              <a:ext cx="82457" cy="119546"/>
                            </a:xfrm>
                            <a:prstGeom prst="rect">
                              <a:avLst/>
                            </a:prstGeom>
                            <a:noFill/>
                            <a:ln>
                              <a:noFill/>
                            </a:ln>
                          </wps:spPr>
                          <wps:txbx>
                            <w:txbxContent>
                              <w:p w14:paraId="5CBCB08C" w14:textId="77777777" w:rsidR="00C2753D" w:rsidRDefault="00000000">
                                <w:pPr>
                                  <w:spacing w:after="160" w:line="258" w:lineRule="auto"/>
                                  <w:ind w:left="0" w:firstLine="0"/>
                                  <w:jc w:val="left"/>
                                  <w:textDirection w:val="btLr"/>
                                </w:pPr>
                                <w:r>
                                  <w:rPr>
                                    <w:b/>
                                    <w:sz w:val="16"/>
                                  </w:rPr>
                                  <w:t>0</w:t>
                                </w:r>
                              </w:p>
                            </w:txbxContent>
                          </wps:txbx>
                          <wps:bodyPr spcFirstLastPara="1" wrap="square" lIns="0" tIns="0" rIns="0" bIns="0" anchor="t" anchorCtr="0">
                            <a:noAutofit/>
                          </wps:bodyPr>
                        </wps:wsp>
                        <wps:wsp>
                          <wps:cNvPr id="1963451590" name="Rectangle 1963451590"/>
                          <wps:cNvSpPr/>
                          <wps:spPr>
                            <a:xfrm>
                              <a:off x="1736429" y="890489"/>
                              <a:ext cx="39727" cy="119546"/>
                            </a:xfrm>
                            <a:prstGeom prst="rect">
                              <a:avLst/>
                            </a:prstGeom>
                            <a:noFill/>
                            <a:ln>
                              <a:noFill/>
                            </a:ln>
                          </wps:spPr>
                          <wps:txbx>
                            <w:txbxContent>
                              <w:p w14:paraId="6B44AA15"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2021652447" name="Rectangle 2021652447"/>
                          <wps:cNvSpPr/>
                          <wps:spPr>
                            <a:xfrm>
                              <a:off x="1766312" y="890489"/>
                              <a:ext cx="82457" cy="119546"/>
                            </a:xfrm>
                            <a:prstGeom prst="rect">
                              <a:avLst/>
                            </a:prstGeom>
                            <a:noFill/>
                            <a:ln>
                              <a:noFill/>
                            </a:ln>
                          </wps:spPr>
                          <wps:txbx>
                            <w:txbxContent>
                              <w:p w14:paraId="15165203" w14:textId="77777777" w:rsidR="00C2753D" w:rsidRDefault="00000000">
                                <w:pPr>
                                  <w:spacing w:after="160" w:line="258" w:lineRule="auto"/>
                                  <w:ind w:left="0" w:firstLine="0"/>
                                  <w:jc w:val="left"/>
                                  <w:textDirection w:val="btLr"/>
                                </w:pPr>
                                <w:r>
                                  <w:rPr>
                                    <w:b/>
                                    <w:sz w:val="16"/>
                                  </w:rPr>
                                  <w:t>0</w:t>
                                </w:r>
                              </w:p>
                            </w:txbxContent>
                          </wps:txbx>
                          <wps:bodyPr spcFirstLastPara="1" wrap="square" lIns="0" tIns="0" rIns="0" bIns="0" anchor="t" anchorCtr="0">
                            <a:noAutofit/>
                          </wps:bodyPr>
                        </wps:wsp>
                        <wps:wsp>
                          <wps:cNvPr id="1570720154" name="Rectangle 1570720154"/>
                          <wps:cNvSpPr/>
                          <wps:spPr>
                            <a:xfrm>
                              <a:off x="1674440" y="997576"/>
                              <a:ext cx="82457" cy="119546"/>
                            </a:xfrm>
                            <a:prstGeom prst="rect">
                              <a:avLst/>
                            </a:prstGeom>
                            <a:noFill/>
                            <a:ln>
                              <a:noFill/>
                            </a:ln>
                          </wps:spPr>
                          <wps:txbx>
                            <w:txbxContent>
                              <w:p w14:paraId="1B1C0B26" w14:textId="77777777" w:rsidR="00C2753D" w:rsidRDefault="00000000">
                                <w:pPr>
                                  <w:spacing w:after="160" w:line="258" w:lineRule="auto"/>
                                  <w:ind w:left="0" w:firstLine="0"/>
                                  <w:jc w:val="left"/>
                                  <w:textDirection w:val="btLr"/>
                                </w:pPr>
                                <w:r>
                                  <w:rPr>
                                    <w:b/>
                                    <w:sz w:val="16"/>
                                  </w:rPr>
                                  <w:t>2</w:t>
                                </w:r>
                              </w:p>
                            </w:txbxContent>
                          </wps:txbx>
                          <wps:bodyPr spcFirstLastPara="1" wrap="square" lIns="0" tIns="0" rIns="0" bIns="0" anchor="t" anchorCtr="0">
                            <a:noAutofit/>
                          </wps:bodyPr>
                        </wps:wsp>
                        <pic:pic xmlns:pic="http://schemas.openxmlformats.org/drawingml/2006/picture">
                          <pic:nvPicPr>
                            <pic:cNvPr id="117" name="Shape 117"/>
                            <pic:cNvPicPr preferRelativeResize="0"/>
                          </pic:nvPicPr>
                          <pic:blipFill rotWithShape="1">
                            <a:blip r:embed="rId39">
                              <a:alphaModFix/>
                            </a:blip>
                            <a:srcRect/>
                            <a:stretch/>
                          </pic:blipFill>
                          <pic:spPr>
                            <a:xfrm>
                              <a:off x="2744835" y="854209"/>
                              <a:ext cx="1935480" cy="454152"/>
                            </a:xfrm>
                            <a:prstGeom prst="rect">
                              <a:avLst/>
                            </a:prstGeom>
                            <a:noFill/>
                            <a:ln>
                              <a:noFill/>
                            </a:ln>
                          </pic:spPr>
                        </pic:pic>
                        <wps:wsp>
                          <wps:cNvPr id="128433310" name="Freeform 128433310"/>
                          <wps:cNvSpPr/>
                          <wps:spPr>
                            <a:xfrm>
                              <a:off x="440937"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446457929" name="Freeform 1446457929"/>
                          <wps:cNvSpPr/>
                          <wps:spPr>
                            <a:xfrm>
                              <a:off x="436286" y="755493"/>
                              <a:ext cx="42944" cy="42944"/>
                            </a:xfrm>
                            <a:custGeom>
                              <a:avLst/>
                              <a:gdLst/>
                              <a:ahLst/>
                              <a:cxnLst/>
                              <a:rect l="l" t="t" r="r" b="b"/>
                              <a:pathLst>
                                <a:path w="42944" h="42944" extrusionOk="0">
                                  <a:moveTo>
                                    <a:pt x="42944" y="42944"/>
                                  </a:moveTo>
                                  <a:cubicBezTo>
                                    <a:pt x="26661" y="33461"/>
                                    <a:pt x="13001" y="34953"/>
                                    <a:pt x="2863" y="40081"/>
                                  </a:cubicBezTo>
                                  <a:cubicBezTo>
                                    <a:pt x="7991" y="29943"/>
                                    <a:pt x="9484" y="16284"/>
                                    <a:pt x="0" y="0"/>
                                  </a:cubicBezTo>
                                </a:path>
                              </a:pathLst>
                            </a:custGeom>
                            <a:noFill/>
                            <a:ln w="9525" cap="rnd" cmpd="sng">
                              <a:solidFill>
                                <a:srgbClr val="000000"/>
                              </a:solidFill>
                              <a:prstDash val="solid"/>
                              <a:round/>
                              <a:headEnd type="none" w="sm" len="sm"/>
                              <a:tailEnd type="none" w="sm" len="sm"/>
                            </a:ln>
                          </wps:spPr>
                          <wps:txbx>
                            <w:txbxContent>
                              <w:p w14:paraId="61EFE166"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15964043" name="Rectangle 715964043"/>
                          <wps:cNvSpPr/>
                          <wps:spPr>
                            <a:xfrm>
                              <a:off x="478710" y="451722"/>
                              <a:ext cx="97403" cy="163628"/>
                            </a:xfrm>
                            <a:prstGeom prst="rect">
                              <a:avLst/>
                            </a:prstGeom>
                            <a:noFill/>
                            <a:ln>
                              <a:noFill/>
                            </a:ln>
                          </wps:spPr>
                          <wps:txbx>
                            <w:txbxContent>
                              <w:p w14:paraId="0157E9CE"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588098949" name="Rectangle 588098949"/>
                          <wps:cNvSpPr/>
                          <wps:spPr>
                            <a:xfrm>
                              <a:off x="551938" y="498403"/>
                              <a:ext cx="71525" cy="119545"/>
                            </a:xfrm>
                            <a:prstGeom prst="rect">
                              <a:avLst/>
                            </a:prstGeom>
                            <a:noFill/>
                            <a:ln>
                              <a:noFill/>
                            </a:ln>
                          </wps:spPr>
                          <wps:txbx>
                            <w:txbxContent>
                              <w:p w14:paraId="3BC97F13"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3810224" name="Freeform 3810224"/>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005013492" name="Freeform 1005013492"/>
                          <wps:cNvSpPr/>
                          <wps:spPr>
                            <a:xfrm>
                              <a:off x="1484107" y="755493"/>
                              <a:ext cx="42944" cy="42944"/>
                            </a:xfrm>
                            <a:custGeom>
                              <a:avLst/>
                              <a:gdLst/>
                              <a:ahLst/>
                              <a:cxnLst/>
                              <a:rect l="l" t="t" r="r" b="b"/>
                              <a:pathLst>
                                <a:path w="42944" h="42944" extrusionOk="0">
                                  <a:moveTo>
                                    <a:pt x="42944" y="0"/>
                                  </a:moveTo>
                                  <a:cubicBezTo>
                                    <a:pt x="33460" y="16284"/>
                                    <a:pt x="34953" y="29943"/>
                                    <a:pt x="40081" y="40081"/>
                                  </a:cubicBezTo>
                                  <a:cubicBezTo>
                                    <a:pt x="29943" y="34953"/>
                                    <a:pt x="16283" y="33461"/>
                                    <a:pt x="0" y="42944"/>
                                  </a:cubicBezTo>
                                </a:path>
                              </a:pathLst>
                            </a:custGeom>
                            <a:noFill/>
                            <a:ln w="9525" cap="rnd" cmpd="sng">
                              <a:solidFill>
                                <a:srgbClr val="000000"/>
                              </a:solidFill>
                              <a:prstDash val="solid"/>
                              <a:round/>
                              <a:headEnd type="none" w="sm" len="sm"/>
                              <a:tailEnd type="none" w="sm" len="sm"/>
                            </a:ln>
                          </wps:spPr>
                          <wps:txbx>
                            <w:txbxContent>
                              <w:p w14:paraId="39535AE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5045580" name="Rectangle 925045580"/>
                          <wps:cNvSpPr/>
                          <wps:spPr>
                            <a:xfrm>
                              <a:off x="1351301" y="451722"/>
                              <a:ext cx="97403" cy="163628"/>
                            </a:xfrm>
                            <a:prstGeom prst="rect">
                              <a:avLst/>
                            </a:prstGeom>
                            <a:noFill/>
                            <a:ln>
                              <a:noFill/>
                            </a:ln>
                          </wps:spPr>
                          <wps:txbx>
                            <w:txbxContent>
                              <w:p w14:paraId="29E71693"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65009058" name="Rectangle 165009058"/>
                          <wps:cNvSpPr/>
                          <wps:spPr>
                            <a:xfrm>
                              <a:off x="1424542" y="498403"/>
                              <a:ext cx="71525" cy="119545"/>
                            </a:xfrm>
                            <a:prstGeom prst="rect">
                              <a:avLst/>
                            </a:prstGeom>
                            <a:noFill/>
                            <a:ln>
                              <a:noFill/>
                            </a:ln>
                          </wps:spPr>
                          <wps:txbx>
                            <w:txbxContent>
                              <w:p w14:paraId="10127C7C"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683933" cy="1326766"/>
                <wp:effectExtent b="0" l="0" r="0" t="0"/>
                <wp:docPr id="34927" name="image35.png"/>
                <a:graphic>
                  <a:graphicData uri="http://schemas.openxmlformats.org/drawingml/2006/picture">
                    <pic:pic>
                      <pic:nvPicPr>
                        <pic:cNvPr id="0" name="image35.png"/>
                        <pic:cNvPicPr preferRelativeResize="0"/>
                      </pic:nvPicPr>
                      <pic:blipFill>
                        <a:blip r:embed="rId40"/>
                        <a:srcRect/>
                        <a:stretch>
                          <a:fillRect/>
                        </a:stretch>
                      </pic:blipFill>
                      <pic:spPr>
                        <a:xfrm>
                          <a:off x="0" y="0"/>
                          <a:ext cx="4683933" cy="1326766"/>
                        </a:xfrm>
                        <a:prstGeom prst="rect"/>
                        <a:ln/>
                      </pic:spPr>
                    </pic:pic>
                  </a:graphicData>
                </a:graphic>
              </wp:inline>
            </w:drawing>
          </mc:Fallback>
        </mc:AlternateContent>
      </w:r>
    </w:p>
    <w:p w14:paraId="7C2FAA71" w14:textId="77777777" w:rsidR="00C2753D" w:rsidRDefault="00000000">
      <w:pPr>
        <w:spacing w:after="388" w:line="265" w:lineRule="auto"/>
        <w:jc w:val="center"/>
      </w:pPr>
      <w:r>
        <w:rPr>
          <w:rFonts w:ascii="Calibri" w:eastAsia="Calibri" w:hAnsi="Calibri" w:cs="Calibri"/>
          <w:sz w:val="20"/>
          <w:szCs w:val="20"/>
        </w:rPr>
        <w:t xml:space="preserve">Figure 2.7: </w:t>
      </w:r>
      <w:r>
        <w:rPr>
          <w:sz w:val="20"/>
          <w:szCs w:val="20"/>
        </w:rPr>
        <w:t>Selection - I2</w:t>
      </w:r>
    </w:p>
    <w:p w14:paraId="4BAAABDC" w14:textId="77777777" w:rsidR="00C2753D" w:rsidRDefault="00000000">
      <w:pPr>
        <w:ind w:left="-5" w:firstLine="0"/>
      </w:pPr>
      <w:r>
        <w:t xml:space="preserve">been visited yet, you pick this node for the Selection or you can compute the </w:t>
      </w:r>
      <w:r>
        <w:rPr>
          <w:i/>
        </w:rPr>
        <w:t>UCB</w:t>
      </w:r>
      <w:r>
        <w:t>1 value, it leads to the same conclusion.</w:t>
      </w:r>
    </w:p>
    <w:p w14:paraId="6D8FE5AB" w14:textId="77777777" w:rsidR="00C2753D" w:rsidRDefault="00000000">
      <w:pPr>
        <w:spacing w:after="237" w:line="259" w:lineRule="auto"/>
        <w:ind w:left="2613" w:firstLine="0"/>
        <w:jc w:val="left"/>
      </w:pPr>
      <w:r>
        <w:rPr>
          <w:rFonts w:ascii="Calibri" w:eastAsia="Calibri" w:hAnsi="Calibri" w:cs="Calibri"/>
          <w:noProof/>
        </w:rPr>
        <w:lastRenderedPageBreak/>
        <mc:AlternateContent>
          <mc:Choice Requires="wpg">
            <w:drawing>
              <wp:inline distT="0" distB="0" distL="0" distR="0" wp14:anchorId="29B843E6" wp14:editId="1D118B06">
                <wp:extent cx="1963336" cy="2728025"/>
                <wp:effectExtent l="0" t="0" r="0" b="0"/>
                <wp:docPr id="34929" name="Group 34929"/>
                <wp:cNvGraphicFramePr/>
                <a:graphic xmlns:a="http://schemas.openxmlformats.org/drawingml/2006/main">
                  <a:graphicData uri="http://schemas.microsoft.com/office/word/2010/wordprocessingGroup">
                    <wpg:wgp>
                      <wpg:cNvGrpSpPr/>
                      <wpg:grpSpPr>
                        <a:xfrm>
                          <a:off x="0" y="0"/>
                          <a:ext cx="1963336" cy="2728025"/>
                          <a:chOff x="4356725" y="2408400"/>
                          <a:chExt cx="1978550" cy="2743225"/>
                        </a:xfrm>
                      </wpg:grpSpPr>
                      <wpg:grpSp>
                        <wpg:cNvPr id="1195755298" name="Group 1195755298"/>
                        <wpg:cNvGrpSpPr/>
                        <wpg:grpSpPr>
                          <a:xfrm>
                            <a:off x="4364332" y="2415988"/>
                            <a:ext cx="1963336" cy="2728025"/>
                            <a:chOff x="0" y="0"/>
                            <a:chExt cx="1963336" cy="2728025"/>
                          </a:xfrm>
                        </wpg:grpSpPr>
                        <wps:wsp>
                          <wps:cNvPr id="140062594" name="Rectangle 140062594"/>
                          <wps:cNvSpPr/>
                          <wps:spPr>
                            <a:xfrm>
                              <a:off x="0" y="0"/>
                              <a:ext cx="1963325" cy="2728025"/>
                            </a:xfrm>
                            <a:prstGeom prst="rect">
                              <a:avLst/>
                            </a:prstGeom>
                            <a:noFill/>
                            <a:ln>
                              <a:noFill/>
                            </a:ln>
                          </wps:spPr>
                          <wps:txbx>
                            <w:txbxContent>
                              <w:p w14:paraId="60B39C1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71832168" name="Freeform 371832168"/>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2808A67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83877371" name="Rectangle 1083877371"/>
                          <wps:cNvSpPr/>
                          <wps:spPr>
                            <a:xfrm>
                              <a:off x="824099" y="203385"/>
                              <a:ext cx="112992" cy="163628"/>
                            </a:xfrm>
                            <a:prstGeom prst="rect">
                              <a:avLst/>
                            </a:prstGeom>
                            <a:noFill/>
                            <a:ln>
                              <a:noFill/>
                            </a:ln>
                          </wps:spPr>
                          <wps:txbx>
                            <w:txbxContent>
                              <w:p w14:paraId="077CCEE1"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64447939" name="Rectangle 464447939"/>
                          <wps:cNvSpPr/>
                          <wps:spPr>
                            <a:xfrm>
                              <a:off x="917037" y="161890"/>
                              <a:ext cx="82457" cy="119545"/>
                            </a:xfrm>
                            <a:prstGeom prst="rect">
                              <a:avLst/>
                            </a:prstGeom>
                            <a:noFill/>
                            <a:ln>
                              <a:noFill/>
                            </a:ln>
                          </wps:spPr>
                          <wps:txbx>
                            <w:txbxContent>
                              <w:p w14:paraId="18C1CBCE" w14:textId="77777777" w:rsidR="00C2753D" w:rsidRDefault="00000000">
                                <w:pPr>
                                  <w:spacing w:after="160" w:line="258" w:lineRule="auto"/>
                                  <w:ind w:left="0" w:firstLine="0"/>
                                  <w:jc w:val="left"/>
                                  <w:textDirection w:val="btLr"/>
                                </w:pPr>
                                <w:r>
                                  <w:rPr>
                                    <w:b/>
                                    <w:sz w:val="16"/>
                                  </w:rPr>
                                  <w:t>2</w:t>
                                </w:r>
                              </w:p>
                            </w:txbxContent>
                          </wps:txbx>
                          <wps:bodyPr spcFirstLastPara="1" wrap="square" lIns="0" tIns="0" rIns="0" bIns="0" anchor="t" anchorCtr="0">
                            <a:noAutofit/>
                          </wps:bodyPr>
                        </wps:wsp>
                        <wps:wsp>
                          <wps:cNvPr id="1211282349" name="Rectangle 1211282349"/>
                          <wps:cNvSpPr/>
                          <wps:spPr>
                            <a:xfrm>
                              <a:off x="979039" y="161890"/>
                              <a:ext cx="39727" cy="119545"/>
                            </a:xfrm>
                            <a:prstGeom prst="rect">
                              <a:avLst/>
                            </a:prstGeom>
                            <a:noFill/>
                            <a:ln>
                              <a:noFill/>
                            </a:ln>
                          </wps:spPr>
                          <wps:txbx>
                            <w:txbxContent>
                              <w:p w14:paraId="6DAB0D2D"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538237900" name="Rectangle 538237900"/>
                          <wps:cNvSpPr/>
                          <wps:spPr>
                            <a:xfrm>
                              <a:off x="1008909" y="161890"/>
                              <a:ext cx="164913" cy="119545"/>
                            </a:xfrm>
                            <a:prstGeom prst="rect">
                              <a:avLst/>
                            </a:prstGeom>
                            <a:noFill/>
                            <a:ln>
                              <a:noFill/>
                            </a:ln>
                          </wps:spPr>
                          <wps:txbx>
                            <w:txbxContent>
                              <w:p w14:paraId="727A1B3B" w14:textId="77777777" w:rsidR="00C2753D" w:rsidRDefault="00000000">
                                <w:pPr>
                                  <w:spacing w:after="160" w:line="258" w:lineRule="auto"/>
                                  <w:ind w:left="0" w:firstLine="0"/>
                                  <w:jc w:val="left"/>
                                  <w:textDirection w:val="btLr"/>
                                </w:pPr>
                                <w:r>
                                  <w:rPr>
                                    <w:b/>
                                    <w:sz w:val="16"/>
                                  </w:rPr>
                                  <w:t>30</w:t>
                                </w:r>
                              </w:p>
                            </w:txbxContent>
                          </wps:txbx>
                          <wps:bodyPr spcFirstLastPara="1" wrap="square" lIns="0" tIns="0" rIns="0" bIns="0" anchor="t" anchorCtr="0">
                            <a:noAutofit/>
                          </wps:bodyPr>
                        </wps:wsp>
                        <wps:wsp>
                          <wps:cNvPr id="888045877" name="Rectangle 888045877"/>
                          <wps:cNvSpPr/>
                          <wps:spPr>
                            <a:xfrm>
                              <a:off x="909049" y="268963"/>
                              <a:ext cx="71525" cy="119545"/>
                            </a:xfrm>
                            <a:prstGeom prst="rect">
                              <a:avLst/>
                            </a:prstGeom>
                            <a:noFill/>
                            <a:ln>
                              <a:noFill/>
                            </a:ln>
                          </wps:spPr>
                          <wps:txbx>
                            <w:txbxContent>
                              <w:p w14:paraId="5B767C46"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815553486" name="Freeform 1815553486"/>
                          <wps:cNvSpPr/>
                          <wps:spPr>
                            <a:xfrm>
                              <a:off x="0"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3B7E8CA8"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0695" name="Rectangle 920695"/>
                          <wps:cNvSpPr/>
                          <wps:spPr>
                            <a:xfrm>
                              <a:off x="107832" y="931985"/>
                              <a:ext cx="112992" cy="163628"/>
                            </a:xfrm>
                            <a:prstGeom prst="rect">
                              <a:avLst/>
                            </a:prstGeom>
                            <a:noFill/>
                            <a:ln>
                              <a:noFill/>
                            </a:ln>
                          </wps:spPr>
                          <wps:txbx>
                            <w:txbxContent>
                              <w:p w14:paraId="3210B3EA"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944343930" name="Rectangle 1944343930"/>
                          <wps:cNvSpPr/>
                          <wps:spPr>
                            <a:xfrm>
                              <a:off x="200770" y="890490"/>
                              <a:ext cx="71525" cy="119545"/>
                            </a:xfrm>
                            <a:prstGeom prst="rect">
                              <a:avLst/>
                            </a:prstGeom>
                            <a:noFill/>
                            <a:ln>
                              <a:noFill/>
                            </a:ln>
                          </wps:spPr>
                          <wps:txbx>
                            <w:txbxContent>
                              <w:p w14:paraId="445C1FA2"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30837230" name="Rectangle 130837230"/>
                          <wps:cNvSpPr/>
                          <wps:spPr>
                            <a:xfrm>
                              <a:off x="254542" y="890490"/>
                              <a:ext cx="39727" cy="119545"/>
                            </a:xfrm>
                            <a:prstGeom prst="rect">
                              <a:avLst/>
                            </a:prstGeom>
                            <a:noFill/>
                            <a:ln>
                              <a:noFill/>
                            </a:ln>
                          </wps:spPr>
                          <wps:txbx>
                            <w:txbxContent>
                              <w:p w14:paraId="493C9EC0"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441235625" name="Rectangle 441235625"/>
                          <wps:cNvSpPr/>
                          <wps:spPr>
                            <a:xfrm>
                              <a:off x="284413" y="890490"/>
                              <a:ext cx="143050" cy="119545"/>
                            </a:xfrm>
                            <a:prstGeom prst="rect">
                              <a:avLst/>
                            </a:prstGeom>
                            <a:noFill/>
                            <a:ln>
                              <a:noFill/>
                            </a:ln>
                          </wps:spPr>
                          <wps:txbx>
                            <w:txbxContent>
                              <w:p w14:paraId="4AA43D52"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883109459" name="Rectangle 883109459"/>
                          <wps:cNvSpPr/>
                          <wps:spPr>
                            <a:xfrm>
                              <a:off x="192782" y="997563"/>
                              <a:ext cx="71525" cy="119545"/>
                            </a:xfrm>
                            <a:prstGeom prst="rect">
                              <a:avLst/>
                            </a:prstGeom>
                            <a:noFill/>
                            <a:ln>
                              <a:noFill/>
                            </a:ln>
                          </wps:spPr>
                          <wps:txbx>
                            <w:txbxContent>
                              <w:p w14:paraId="0C7E5949"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372883373" name="Freeform 1372883373"/>
                          <wps:cNvSpPr/>
                          <wps:spPr>
                            <a:xfrm>
                              <a:off x="1457227"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7431914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1350670" name="Rectangle 281350670"/>
                          <wps:cNvSpPr/>
                          <wps:spPr>
                            <a:xfrm>
                              <a:off x="1552698" y="931985"/>
                              <a:ext cx="112992" cy="163628"/>
                            </a:xfrm>
                            <a:prstGeom prst="rect">
                              <a:avLst/>
                            </a:prstGeom>
                            <a:noFill/>
                            <a:ln>
                              <a:noFill/>
                            </a:ln>
                          </wps:spPr>
                          <wps:txbx>
                            <w:txbxContent>
                              <w:p w14:paraId="1C79A82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886212787" name="Rectangle 886212787"/>
                          <wps:cNvSpPr/>
                          <wps:spPr>
                            <a:xfrm>
                              <a:off x="1645637" y="890490"/>
                              <a:ext cx="82457" cy="119545"/>
                            </a:xfrm>
                            <a:prstGeom prst="rect">
                              <a:avLst/>
                            </a:prstGeom>
                            <a:noFill/>
                            <a:ln>
                              <a:noFill/>
                            </a:ln>
                          </wps:spPr>
                          <wps:txbx>
                            <w:txbxContent>
                              <w:p w14:paraId="5F43781D" w14:textId="77777777" w:rsidR="00C2753D" w:rsidRDefault="00000000">
                                <w:pPr>
                                  <w:spacing w:after="160" w:line="258" w:lineRule="auto"/>
                                  <w:ind w:left="0" w:firstLine="0"/>
                                  <w:jc w:val="left"/>
                                  <w:textDirection w:val="btLr"/>
                                </w:pPr>
                                <w:r>
                                  <w:rPr>
                                    <w:b/>
                                    <w:sz w:val="16"/>
                                  </w:rPr>
                                  <w:t>1</w:t>
                                </w:r>
                              </w:p>
                            </w:txbxContent>
                          </wps:txbx>
                          <wps:bodyPr spcFirstLastPara="1" wrap="square" lIns="0" tIns="0" rIns="0" bIns="0" anchor="t" anchorCtr="0">
                            <a:noAutofit/>
                          </wps:bodyPr>
                        </wps:wsp>
                        <wps:wsp>
                          <wps:cNvPr id="1930988187" name="Rectangle 1930988187"/>
                          <wps:cNvSpPr/>
                          <wps:spPr>
                            <a:xfrm>
                              <a:off x="1707638" y="890490"/>
                              <a:ext cx="39727" cy="119545"/>
                            </a:xfrm>
                            <a:prstGeom prst="rect">
                              <a:avLst/>
                            </a:prstGeom>
                            <a:noFill/>
                            <a:ln>
                              <a:noFill/>
                            </a:ln>
                          </wps:spPr>
                          <wps:txbx>
                            <w:txbxContent>
                              <w:p w14:paraId="264594C7"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945421439" name="Rectangle 1945421439"/>
                          <wps:cNvSpPr/>
                          <wps:spPr>
                            <a:xfrm>
                              <a:off x="1737508" y="890490"/>
                              <a:ext cx="164913" cy="119545"/>
                            </a:xfrm>
                            <a:prstGeom prst="rect">
                              <a:avLst/>
                            </a:prstGeom>
                            <a:noFill/>
                            <a:ln>
                              <a:noFill/>
                            </a:ln>
                          </wps:spPr>
                          <wps:txbx>
                            <w:txbxContent>
                              <w:p w14:paraId="23A9B4ED" w14:textId="77777777" w:rsidR="00C2753D" w:rsidRDefault="00000000">
                                <w:pPr>
                                  <w:spacing w:after="160" w:line="258" w:lineRule="auto"/>
                                  <w:ind w:left="0" w:firstLine="0"/>
                                  <w:jc w:val="left"/>
                                  <w:textDirection w:val="btLr"/>
                                </w:pPr>
                                <w:r>
                                  <w:rPr>
                                    <w:b/>
                                    <w:sz w:val="16"/>
                                  </w:rPr>
                                  <w:t>10</w:t>
                                </w:r>
                              </w:p>
                            </w:txbxContent>
                          </wps:txbx>
                          <wps:bodyPr spcFirstLastPara="1" wrap="square" lIns="0" tIns="0" rIns="0" bIns="0" anchor="t" anchorCtr="0">
                            <a:noAutofit/>
                          </wps:bodyPr>
                        </wps:wsp>
                        <wps:wsp>
                          <wps:cNvPr id="152731481" name="Rectangle 152731481"/>
                          <wps:cNvSpPr/>
                          <wps:spPr>
                            <a:xfrm>
                              <a:off x="1637661" y="997563"/>
                              <a:ext cx="71525" cy="119545"/>
                            </a:xfrm>
                            <a:prstGeom prst="rect">
                              <a:avLst/>
                            </a:prstGeom>
                            <a:noFill/>
                            <a:ln>
                              <a:noFill/>
                            </a:ln>
                          </wps:spPr>
                          <wps:txbx>
                            <w:txbxContent>
                              <w:p w14:paraId="3BDBD217"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043021920" name="Freeform 1043021920"/>
                          <wps:cNvSpPr/>
                          <wps:spPr>
                            <a:xfrm>
                              <a:off x="1457227" y="2221916"/>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4" y="506109"/>
                                    <a:pt x="0" y="392814"/>
                                    <a:pt x="0" y="253054"/>
                                  </a:cubicBezTo>
                                  <a:cubicBezTo>
                                    <a:pt x="0" y="113295"/>
                                    <a:pt x="113294" y="0"/>
                                    <a:pt x="253054" y="0"/>
                                  </a:cubicBezTo>
                                  <a:close/>
                                </a:path>
                              </a:pathLst>
                            </a:custGeom>
                            <a:solidFill>
                              <a:srgbClr val="F2FFF2"/>
                            </a:solidFill>
                            <a:ln w="15175" cap="flat" cmpd="sng">
                              <a:solidFill>
                                <a:srgbClr val="66FF66"/>
                              </a:solidFill>
                              <a:prstDash val="solid"/>
                              <a:miter lim="127000"/>
                              <a:headEnd type="none" w="sm" len="sm"/>
                              <a:tailEnd type="none" w="sm" len="sm"/>
                            </a:ln>
                          </wps:spPr>
                          <wps:txbx>
                            <w:txbxContent>
                              <w:p w14:paraId="51575FF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89000346" name="Rectangle 489000346"/>
                          <wps:cNvSpPr/>
                          <wps:spPr>
                            <a:xfrm>
                              <a:off x="1641001" y="2423434"/>
                              <a:ext cx="184265" cy="163628"/>
                            </a:xfrm>
                            <a:prstGeom prst="rect">
                              <a:avLst/>
                            </a:prstGeom>
                            <a:noFill/>
                            <a:ln>
                              <a:noFill/>
                            </a:ln>
                          </wps:spPr>
                          <wps:txbx>
                            <w:txbxContent>
                              <w:p w14:paraId="00745E32" w14:textId="77777777" w:rsidR="00C2753D" w:rsidRDefault="00000000">
                                <w:pPr>
                                  <w:spacing w:after="160" w:line="258" w:lineRule="auto"/>
                                  <w:ind w:left="0" w:firstLine="0"/>
                                  <w:jc w:val="left"/>
                                  <w:textDirection w:val="btLr"/>
                                </w:pPr>
                                <w:r>
                                  <w:t>10</w:t>
                                </w:r>
                              </w:p>
                            </w:txbxContent>
                          </wps:txbx>
                          <wps:bodyPr spcFirstLastPara="1" wrap="square" lIns="0" tIns="0" rIns="0" bIns="0" anchor="t" anchorCtr="0">
                            <a:noAutofit/>
                          </wps:bodyPr>
                        </wps:wsp>
                        <wps:wsp>
                          <wps:cNvPr id="1035682946" name="Freeform 1035682946"/>
                          <wps:cNvSpPr/>
                          <wps:spPr>
                            <a:xfrm>
                              <a:off x="440937"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74190406" name="Freeform 874190406"/>
                          <wps:cNvSpPr/>
                          <wps:spPr>
                            <a:xfrm>
                              <a:off x="436285"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548E226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5370188" name="Rectangle 825370188"/>
                          <wps:cNvSpPr/>
                          <wps:spPr>
                            <a:xfrm>
                              <a:off x="478697" y="451721"/>
                              <a:ext cx="97403" cy="163628"/>
                            </a:xfrm>
                            <a:prstGeom prst="rect">
                              <a:avLst/>
                            </a:prstGeom>
                            <a:noFill/>
                            <a:ln>
                              <a:noFill/>
                            </a:ln>
                          </wps:spPr>
                          <wps:txbx>
                            <w:txbxContent>
                              <w:p w14:paraId="4A5F9875"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940072849" name="Rectangle 1940072849"/>
                          <wps:cNvSpPr/>
                          <wps:spPr>
                            <a:xfrm>
                              <a:off x="551925" y="498402"/>
                              <a:ext cx="71525" cy="119545"/>
                            </a:xfrm>
                            <a:prstGeom prst="rect">
                              <a:avLst/>
                            </a:prstGeom>
                            <a:noFill/>
                            <a:ln>
                              <a:noFill/>
                            </a:ln>
                          </wps:spPr>
                          <wps:txbx>
                            <w:txbxContent>
                              <w:p w14:paraId="5AA7D49A"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2009834526" name="Freeform 2009834526"/>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092650908" name="Freeform 2092650908"/>
                          <wps:cNvSpPr/>
                          <wps:spPr>
                            <a:xfrm>
                              <a:off x="1484107"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0EE02FF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3117557" name="Rectangle 923117557"/>
                          <wps:cNvSpPr/>
                          <wps:spPr>
                            <a:xfrm>
                              <a:off x="1351302" y="451721"/>
                              <a:ext cx="97403" cy="163628"/>
                            </a:xfrm>
                            <a:prstGeom prst="rect">
                              <a:avLst/>
                            </a:prstGeom>
                            <a:noFill/>
                            <a:ln>
                              <a:noFill/>
                            </a:ln>
                          </wps:spPr>
                          <wps:txbx>
                            <w:txbxContent>
                              <w:p w14:paraId="3F3A3205"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997766771" name="Rectangle 1997766771"/>
                          <wps:cNvSpPr/>
                          <wps:spPr>
                            <a:xfrm>
                              <a:off x="1424530" y="498402"/>
                              <a:ext cx="71525" cy="119545"/>
                            </a:xfrm>
                            <a:prstGeom prst="rect">
                              <a:avLst/>
                            </a:prstGeom>
                            <a:noFill/>
                            <a:ln>
                              <a:noFill/>
                            </a:ln>
                          </wps:spPr>
                          <wps:txbx>
                            <w:txbxContent>
                              <w:p w14:paraId="5CD81C2B"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651282629" name="Freeform 1651282629"/>
                          <wps:cNvSpPr/>
                          <wps:spPr>
                            <a:xfrm>
                              <a:off x="1685082" y="1242314"/>
                              <a:ext cx="50400" cy="956828"/>
                            </a:xfrm>
                            <a:custGeom>
                              <a:avLst/>
                              <a:gdLst/>
                              <a:ahLst/>
                              <a:cxnLst/>
                              <a:rect l="l" t="t" r="r" b="b"/>
                              <a:pathLst>
                                <a:path w="50400" h="956828" extrusionOk="0">
                                  <a:moveTo>
                                    <a:pt x="25200" y="0"/>
                                  </a:moveTo>
                                  <a:cubicBezTo>
                                    <a:pt x="25200" y="13500"/>
                                    <a:pt x="50400" y="20250"/>
                                    <a:pt x="50400" y="33750"/>
                                  </a:cubicBezTo>
                                  <a:cubicBezTo>
                                    <a:pt x="50400" y="43524"/>
                                    <a:pt x="38102" y="51948"/>
                                    <a:pt x="25200" y="60751"/>
                                  </a:cubicBezTo>
                                  <a:cubicBezTo>
                                    <a:pt x="12298" y="69553"/>
                                    <a:pt x="0" y="77976"/>
                                    <a:pt x="0" y="87751"/>
                                  </a:cubicBezTo>
                                  <a:cubicBezTo>
                                    <a:pt x="0" y="97525"/>
                                    <a:pt x="12297" y="105949"/>
                                    <a:pt x="25200" y="114751"/>
                                  </a:cubicBezTo>
                                  <a:cubicBezTo>
                                    <a:pt x="38102" y="123553"/>
                                    <a:pt x="50400" y="131977"/>
                                    <a:pt x="50400" y="141751"/>
                                  </a:cubicBezTo>
                                  <a:cubicBezTo>
                                    <a:pt x="50400" y="151525"/>
                                    <a:pt x="38102" y="159949"/>
                                    <a:pt x="25200" y="168751"/>
                                  </a:cubicBezTo>
                                  <a:cubicBezTo>
                                    <a:pt x="12298" y="177553"/>
                                    <a:pt x="0" y="185977"/>
                                    <a:pt x="0" y="195751"/>
                                  </a:cubicBezTo>
                                  <a:cubicBezTo>
                                    <a:pt x="0" y="205525"/>
                                    <a:pt x="12297" y="213949"/>
                                    <a:pt x="25200" y="222752"/>
                                  </a:cubicBezTo>
                                  <a:cubicBezTo>
                                    <a:pt x="38102" y="231554"/>
                                    <a:pt x="50400" y="239977"/>
                                    <a:pt x="50400" y="249752"/>
                                  </a:cubicBezTo>
                                  <a:cubicBezTo>
                                    <a:pt x="50400" y="259525"/>
                                    <a:pt x="38102" y="267950"/>
                                    <a:pt x="25200" y="276752"/>
                                  </a:cubicBezTo>
                                  <a:cubicBezTo>
                                    <a:pt x="12298" y="285554"/>
                                    <a:pt x="0" y="293978"/>
                                    <a:pt x="0" y="303752"/>
                                  </a:cubicBezTo>
                                  <a:cubicBezTo>
                                    <a:pt x="0" y="313526"/>
                                    <a:pt x="12297" y="321950"/>
                                    <a:pt x="25200" y="330752"/>
                                  </a:cubicBezTo>
                                  <a:cubicBezTo>
                                    <a:pt x="38102" y="339554"/>
                                    <a:pt x="50400" y="347978"/>
                                    <a:pt x="50400" y="357752"/>
                                  </a:cubicBezTo>
                                  <a:cubicBezTo>
                                    <a:pt x="50400" y="367526"/>
                                    <a:pt x="38102" y="375950"/>
                                    <a:pt x="25200" y="384752"/>
                                  </a:cubicBezTo>
                                  <a:cubicBezTo>
                                    <a:pt x="12298" y="393554"/>
                                    <a:pt x="0" y="401978"/>
                                    <a:pt x="0" y="411753"/>
                                  </a:cubicBezTo>
                                  <a:cubicBezTo>
                                    <a:pt x="0" y="421527"/>
                                    <a:pt x="12297" y="429951"/>
                                    <a:pt x="25200" y="438753"/>
                                  </a:cubicBezTo>
                                  <a:cubicBezTo>
                                    <a:pt x="38102" y="447554"/>
                                    <a:pt x="50400" y="455979"/>
                                    <a:pt x="50400" y="465753"/>
                                  </a:cubicBezTo>
                                  <a:cubicBezTo>
                                    <a:pt x="50400" y="475527"/>
                                    <a:pt x="38102" y="483951"/>
                                    <a:pt x="25200" y="492753"/>
                                  </a:cubicBezTo>
                                  <a:cubicBezTo>
                                    <a:pt x="12298" y="501555"/>
                                    <a:pt x="0" y="509979"/>
                                    <a:pt x="0" y="519753"/>
                                  </a:cubicBezTo>
                                  <a:cubicBezTo>
                                    <a:pt x="0" y="529527"/>
                                    <a:pt x="12297" y="537951"/>
                                    <a:pt x="25200" y="546753"/>
                                  </a:cubicBezTo>
                                  <a:cubicBezTo>
                                    <a:pt x="38102" y="555555"/>
                                    <a:pt x="50400" y="563979"/>
                                    <a:pt x="50400" y="573753"/>
                                  </a:cubicBezTo>
                                  <a:cubicBezTo>
                                    <a:pt x="50400" y="583527"/>
                                    <a:pt x="38102" y="591951"/>
                                    <a:pt x="25200" y="600754"/>
                                  </a:cubicBezTo>
                                  <a:cubicBezTo>
                                    <a:pt x="12298" y="609556"/>
                                    <a:pt x="0" y="617980"/>
                                    <a:pt x="0" y="627754"/>
                                  </a:cubicBezTo>
                                  <a:cubicBezTo>
                                    <a:pt x="0" y="637528"/>
                                    <a:pt x="12297" y="645952"/>
                                    <a:pt x="25200" y="654754"/>
                                  </a:cubicBezTo>
                                  <a:cubicBezTo>
                                    <a:pt x="38102" y="663556"/>
                                    <a:pt x="50400" y="671980"/>
                                    <a:pt x="50400" y="681754"/>
                                  </a:cubicBezTo>
                                  <a:cubicBezTo>
                                    <a:pt x="50400" y="691528"/>
                                    <a:pt x="38102" y="699952"/>
                                    <a:pt x="25200" y="708754"/>
                                  </a:cubicBezTo>
                                  <a:cubicBezTo>
                                    <a:pt x="12298" y="717557"/>
                                    <a:pt x="0" y="725980"/>
                                    <a:pt x="0" y="735755"/>
                                  </a:cubicBezTo>
                                  <a:cubicBezTo>
                                    <a:pt x="0" y="745529"/>
                                    <a:pt x="12297" y="753952"/>
                                    <a:pt x="25200" y="762755"/>
                                  </a:cubicBezTo>
                                  <a:cubicBezTo>
                                    <a:pt x="38102" y="771556"/>
                                    <a:pt x="50400" y="779981"/>
                                    <a:pt x="50400" y="789755"/>
                                  </a:cubicBezTo>
                                  <a:cubicBezTo>
                                    <a:pt x="50400" y="799529"/>
                                    <a:pt x="38102" y="807953"/>
                                    <a:pt x="25200" y="816755"/>
                                  </a:cubicBezTo>
                                  <a:cubicBezTo>
                                    <a:pt x="12298" y="825557"/>
                                    <a:pt x="0" y="833981"/>
                                    <a:pt x="0" y="843755"/>
                                  </a:cubicBezTo>
                                  <a:cubicBezTo>
                                    <a:pt x="0" y="853529"/>
                                    <a:pt x="12297" y="861953"/>
                                    <a:pt x="25200" y="870755"/>
                                  </a:cubicBezTo>
                                  <a:cubicBezTo>
                                    <a:pt x="38102" y="879557"/>
                                    <a:pt x="50400" y="887981"/>
                                    <a:pt x="50400" y="897756"/>
                                  </a:cubicBezTo>
                                  <a:cubicBezTo>
                                    <a:pt x="50400" y="911259"/>
                                    <a:pt x="25200" y="918009"/>
                                    <a:pt x="25200" y="931509"/>
                                  </a:cubicBezTo>
                                  <a:lnTo>
                                    <a:pt x="25200" y="956828"/>
                                  </a:lnTo>
                                </a:path>
                              </a:pathLst>
                            </a:custGeom>
                            <a:noFill/>
                            <a:ln w="15175" cap="flat" cmpd="sng">
                              <a:solidFill>
                                <a:srgbClr val="000000"/>
                              </a:solidFill>
                              <a:prstDash val="solid"/>
                              <a:miter lim="127000"/>
                              <a:headEnd type="none" w="sm" len="sm"/>
                              <a:tailEnd type="none" w="sm" len="sm"/>
                            </a:ln>
                          </wps:spPr>
                          <wps:txbx>
                            <w:txbxContent>
                              <w:p w14:paraId="26ADA3BF"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308034" name="Freeform 12308034"/>
                          <wps:cNvSpPr/>
                          <wps:spPr>
                            <a:xfrm>
                              <a:off x="1661630" y="2168270"/>
                              <a:ext cx="97303" cy="38464"/>
                            </a:xfrm>
                            <a:custGeom>
                              <a:avLst/>
                              <a:gdLst/>
                              <a:ahLst/>
                              <a:cxnLst/>
                              <a:rect l="l" t="t" r="r" b="b"/>
                              <a:pathLst>
                                <a:path w="97303" h="38464" extrusionOk="0">
                                  <a:moveTo>
                                    <a:pt x="97303" y="0"/>
                                  </a:moveTo>
                                  <a:cubicBezTo>
                                    <a:pt x="68111" y="7027"/>
                                    <a:pt x="54327" y="22687"/>
                                    <a:pt x="48651" y="38464"/>
                                  </a:cubicBezTo>
                                  <a:cubicBezTo>
                                    <a:pt x="42976" y="22687"/>
                                    <a:pt x="29191" y="7027"/>
                                    <a:pt x="0" y="0"/>
                                  </a:cubicBezTo>
                                </a:path>
                              </a:pathLst>
                            </a:custGeom>
                            <a:noFill/>
                            <a:ln w="9525" cap="rnd" cmpd="sng">
                              <a:solidFill>
                                <a:srgbClr val="000000"/>
                              </a:solidFill>
                              <a:prstDash val="solid"/>
                              <a:round/>
                              <a:headEnd type="none" w="sm" len="sm"/>
                              <a:tailEnd type="none" w="sm" len="sm"/>
                            </a:ln>
                          </wps:spPr>
                          <wps:txbx>
                            <w:txbxContent>
                              <w:p w14:paraId="4950663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63336" cy="2728025"/>
                <wp:effectExtent b="0" l="0" r="0" t="0"/>
                <wp:docPr id="34929" name="image38.png"/>
                <a:graphic>
                  <a:graphicData uri="http://schemas.openxmlformats.org/drawingml/2006/picture">
                    <pic:pic>
                      <pic:nvPicPr>
                        <pic:cNvPr id="0" name="image38.png"/>
                        <pic:cNvPicPr preferRelativeResize="0"/>
                      </pic:nvPicPr>
                      <pic:blipFill>
                        <a:blip r:embed="rId41"/>
                        <a:srcRect/>
                        <a:stretch>
                          <a:fillRect/>
                        </a:stretch>
                      </pic:blipFill>
                      <pic:spPr>
                        <a:xfrm>
                          <a:off x="0" y="0"/>
                          <a:ext cx="1963336" cy="2728025"/>
                        </a:xfrm>
                        <a:prstGeom prst="rect"/>
                        <a:ln/>
                      </pic:spPr>
                    </pic:pic>
                  </a:graphicData>
                </a:graphic>
              </wp:inline>
            </w:drawing>
          </mc:Fallback>
        </mc:AlternateContent>
      </w:r>
    </w:p>
    <w:p w14:paraId="446ACDA7" w14:textId="77777777" w:rsidR="00C2753D" w:rsidRDefault="00000000">
      <w:pPr>
        <w:spacing w:after="388" w:line="265" w:lineRule="auto"/>
        <w:jc w:val="center"/>
      </w:pPr>
      <w:r>
        <w:rPr>
          <w:rFonts w:ascii="Calibri" w:eastAsia="Calibri" w:hAnsi="Calibri" w:cs="Calibri"/>
          <w:sz w:val="20"/>
          <w:szCs w:val="20"/>
        </w:rPr>
        <w:t xml:space="preserve">Figure 2.8: </w:t>
      </w:r>
      <w:r>
        <w:rPr>
          <w:sz w:val="20"/>
          <w:szCs w:val="20"/>
        </w:rPr>
        <w:t>Simulation and Backpropagation - I2</w:t>
      </w:r>
    </w:p>
    <w:p w14:paraId="50605529" w14:textId="489B03FD" w:rsidR="00C2753D" w:rsidRDefault="00000000">
      <w:pPr>
        <w:spacing w:after="1511"/>
        <w:ind w:left="-5" w:firstLine="0"/>
      </w:pPr>
      <w:r>
        <w:t xml:space="preserve">We can </w:t>
      </w:r>
      <w:del w:id="165" w:author="Miailhe, Anabelle" w:date="2024-08-21T21:04:00Z" w16du:dateUtc="2024-08-21T20:04:00Z">
        <w:r w:rsidDel="007F1579">
          <w:delText xml:space="preserve">then </w:delText>
        </w:r>
      </w:del>
      <w:r>
        <w:t>simulate (Figure 2.8) from the chosen node</w:t>
      </w:r>
      <w:r>
        <w:rPr>
          <w:noProof/>
        </w:rPr>
        <w:drawing>
          <wp:inline distT="0" distB="0" distL="0" distR="0" wp14:anchorId="450F2F0F" wp14:editId="728D3008">
            <wp:extent cx="225552" cy="176784"/>
            <wp:effectExtent l="0" t="0" r="0" b="0"/>
            <wp:docPr id="3497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225552" cy="176784"/>
                    </a:xfrm>
                    <a:prstGeom prst="rect">
                      <a:avLst/>
                    </a:prstGeom>
                    <a:ln/>
                  </pic:spPr>
                </pic:pic>
              </a:graphicData>
            </a:graphic>
          </wp:inline>
        </w:drawing>
      </w:r>
      <w:r>
        <w:t xml:space="preserve"> and </w:t>
      </w:r>
      <w:r>
        <w:rPr>
          <w:noProof/>
        </w:rPr>
        <w:drawing>
          <wp:inline distT="0" distB="0" distL="0" distR="0" wp14:anchorId="2D789E17" wp14:editId="0755A383">
            <wp:extent cx="399288" cy="176784"/>
            <wp:effectExtent l="0" t="0" r="0" b="0"/>
            <wp:docPr id="3497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3"/>
                    <a:srcRect/>
                    <a:stretch>
                      <a:fillRect/>
                    </a:stretch>
                  </pic:blipFill>
                  <pic:spPr>
                    <a:xfrm>
                      <a:off x="0" y="0"/>
                      <a:ext cx="399288" cy="176784"/>
                    </a:xfrm>
                    <a:prstGeom prst="rect">
                      <a:avLst/>
                    </a:prstGeom>
                    <a:ln/>
                  </pic:spPr>
                </pic:pic>
              </a:graphicData>
            </a:graphic>
          </wp:inline>
        </w:drawing>
      </w:r>
      <w:r>
        <w:t xml:space="preserve">) = 10 and backpropagate all the visited nodes: </w:t>
      </w:r>
      <w:r>
        <w:rPr>
          <w:noProof/>
        </w:rPr>
        <w:drawing>
          <wp:inline distT="0" distB="0" distL="0" distR="0" wp14:anchorId="7B6E932E" wp14:editId="5C114D8F">
            <wp:extent cx="950976" cy="179832"/>
            <wp:effectExtent l="0" t="0" r="0" b="0"/>
            <wp:docPr id="349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4"/>
                    <a:srcRect/>
                    <a:stretch>
                      <a:fillRect/>
                    </a:stretch>
                  </pic:blipFill>
                  <pic:spPr>
                    <a:xfrm>
                      <a:off x="0" y="0"/>
                      <a:ext cx="950976" cy="179832"/>
                    </a:xfrm>
                    <a:prstGeom prst="rect">
                      <a:avLst/>
                    </a:prstGeom>
                    <a:ln/>
                  </pic:spPr>
                </pic:pic>
              </a:graphicData>
            </a:graphic>
          </wp:inline>
        </w:drawing>
      </w:r>
      <w:r>
        <w:t xml:space="preserve"> and </w:t>
      </w:r>
      <w:r>
        <w:rPr>
          <w:noProof/>
        </w:rPr>
        <w:drawing>
          <wp:inline distT="0" distB="0" distL="0" distR="0" wp14:anchorId="1ED95EE9" wp14:editId="141AE312">
            <wp:extent cx="1005840" cy="182880"/>
            <wp:effectExtent l="0" t="0" r="0" b="0"/>
            <wp:docPr id="349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5"/>
                    <a:srcRect/>
                    <a:stretch>
                      <a:fillRect/>
                    </a:stretch>
                  </pic:blipFill>
                  <pic:spPr>
                    <a:xfrm>
                      <a:off x="0" y="0"/>
                      <a:ext cx="1005840" cy="182880"/>
                    </a:xfrm>
                    <a:prstGeom prst="rect">
                      <a:avLst/>
                    </a:prstGeom>
                    <a:ln/>
                  </pic:spPr>
                </pic:pic>
              </a:graphicData>
            </a:graphic>
          </wp:inline>
        </w:drawing>
      </w:r>
      <w:r>
        <w:t>.</w:t>
      </w:r>
      <w:ins w:id="166" w:author="Miailhe, Anabelle" w:date="2024-08-21T21:04:00Z" w16du:dateUtc="2024-08-21T20:04:00Z">
        <w:r w:rsidR="007F1579">
          <w:t xml:space="preserve"> </w:t>
        </w:r>
      </w:ins>
      <w:del w:id="167" w:author="Miailhe, Anabelle" w:date="2024-08-21T21:04:00Z" w16du:dateUtc="2024-08-21T20:04:00Z">
        <w:r w:rsidDel="007F1579">
          <w:delText xml:space="preserve"> We now</w:delText>
        </w:r>
      </w:del>
      <w:ins w:id="168" w:author="Miailhe, Anabelle" w:date="2024-08-21T21:04:00Z" w16du:dateUtc="2024-08-21T20:04:00Z">
        <w:r w:rsidR="007F1579">
          <w:t>Next, we</w:t>
        </w:r>
      </w:ins>
      <w:r>
        <w:t xml:space="preserve"> start the 3</w:t>
      </w:r>
      <w:r>
        <w:rPr>
          <w:i/>
          <w:vertAlign w:val="superscript"/>
        </w:rPr>
        <w:t xml:space="preserve">rd </w:t>
      </w:r>
      <w:r>
        <w:t xml:space="preserve">iteration, based on the </w:t>
      </w:r>
      <w:r>
        <w:rPr>
          <w:i/>
        </w:rPr>
        <w:t>UCB</w:t>
      </w:r>
      <w:r>
        <w:t xml:space="preserve">1 score we decide to choose </w:t>
      </w:r>
      <w:r>
        <w:rPr>
          <w:i/>
        </w:rPr>
        <w:t>a</w:t>
      </w:r>
      <w:r>
        <w:rPr>
          <w:vertAlign w:val="subscript"/>
        </w:rPr>
        <w:t>1</w:t>
      </w:r>
      <w:r>
        <w:t>.</w:t>
      </w:r>
    </w:p>
    <w:p w14:paraId="1AAFE967" w14:textId="77777777" w:rsidR="00C2753D" w:rsidRDefault="00000000">
      <w:pPr>
        <w:spacing w:after="263" w:line="506" w:lineRule="auto"/>
        <w:ind w:left="2984" w:right="1403" w:firstLine="371"/>
      </w:pPr>
      <w:r>
        <w:rPr>
          <w:i/>
        </w:rPr>
        <w:t>UCB</w:t>
      </w:r>
      <w:r>
        <w:t>1(</w:t>
      </w:r>
      <w:r>
        <w:rPr>
          <w:i/>
        </w:rPr>
        <w:t>S</w:t>
      </w:r>
      <w:r>
        <w:rPr>
          <w:vertAlign w:val="subscript"/>
        </w:rPr>
        <w:t>1</w:t>
      </w:r>
      <w:r>
        <w:rPr>
          <w:vertAlign w:val="superscript"/>
        </w:rPr>
        <w:t>1</w:t>
      </w:r>
      <w:r>
        <w:rPr>
          <w:i/>
          <w:vertAlign w:val="superscript"/>
        </w:rPr>
        <w:t>,</w:t>
      </w:r>
      <w:r>
        <w:rPr>
          <w:vertAlign w:val="superscript"/>
        </w:rPr>
        <w:t>20</w:t>
      </w:r>
      <w:r>
        <w:t xml:space="preserve">) = </w:t>
      </w:r>
      <w:r>
        <w:rPr>
          <w:b/>
        </w:rPr>
        <w:t>21</w:t>
      </w:r>
      <w:r>
        <w:rPr>
          <w:i/>
        </w:rPr>
        <w:t>.</w:t>
      </w:r>
      <w:r>
        <w:rPr>
          <w:b/>
        </w:rPr>
        <w:t xml:space="preserve">67 </w:t>
      </w:r>
      <w:r>
        <w:rPr>
          <w:i/>
        </w:rPr>
        <w:t>UCB</w:t>
      </w:r>
      <w:r>
        <w:t>1(</w:t>
      </w:r>
      <w:r>
        <w:rPr>
          <w:i/>
        </w:rPr>
        <w:t>S</w:t>
      </w:r>
      <w:r>
        <w:rPr>
          <w:vertAlign w:val="subscript"/>
        </w:rPr>
        <w:t>2</w:t>
      </w:r>
      <w:r>
        <w:rPr>
          <w:vertAlign w:val="superscript"/>
        </w:rPr>
        <w:t>1</w:t>
      </w:r>
      <w:r>
        <w:rPr>
          <w:i/>
          <w:vertAlign w:val="superscript"/>
        </w:rPr>
        <w:t>,</w:t>
      </w:r>
      <w:r>
        <w:rPr>
          <w:vertAlign w:val="superscript"/>
        </w:rPr>
        <w:t>10</w:t>
      </w:r>
      <w:r>
        <w:t>) = 11</w:t>
      </w:r>
      <w:r>
        <w:rPr>
          <w:i/>
        </w:rPr>
        <w:t>.</w:t>
      </w:r>
      <w:r>
        <w:t xml:space="preserve">67 </w:t>
      </w:r>
      <w:r>
        <w:rPr>
          <w:rFonts w:ascii="Calibri" w:eastAsia="Calibri" w:hAnsi="Calibri" w:cs="Calibri"/>
          <w:sz w:val="20"/>
          <w:szCs w:val="20"/>
        </w:rPr>
        <w:t xml:space="preserve">Figure 2.9: </w:t>
      </w:r>
      <w:r>
        <w:rPr>
          <w:sz w:val="20"/>
          <w:szCs w:val="20"/>
        </w:rPr>
        <w:t>Selection - I3</w:t>
      </w:r>
      <w:r>
        <w:rPr>
          <w:noProof/>
        </w:rPr>
        <mc:AlternateContent>
          <mc:Choice Requires="wpg">
            <w:drawing>
              <wp:anchor distT="0" distB="0" distL="114300" distR="114300" simplePos="0" relativeHeight="251658240" behindDoc="0" locked="0" layoutInCell="1" hidden="0" allowOverlap="1" wp14:anchorId="6685D585" wp14:editId="375D410F">
                <wp:simplePos x="0" y="0"/>
                <wp:positionH relativeFrom="column">
                  <wp:posOffset>850900</wp:posOffset>
                </wp:positionH>
                <wp:positionV relativeFrom="paragraph">
                  <wp:posOffset>-850899</wp:posOffset>
                </wp:positionV>
                <wp:extent cx="1963336" cy="1234722"/>
                <wp:effectExtent l="0" t="0" r="0" b="0"/>
                <wp:wrapSquare wrapText="bothSides" distT="0" distB="0" distL="114300" distR="114300"/>
                <wp:docPr id="34923" name="Group 34923"/>
                <wp:cNvGraphicFramePr/>
                <a:graphic xmlns:a="http://schemas.openxmlformats.org/drawingml/2006/main">
                  <a:graphicData uri="http://schemas.microsoft.com/office/word/2010/wordprocessingGroup">
                    <wpg:wgp>
                      <wpg:cNvGrpSpPr/>
                      <wpg:grpSpPr>
                        <a:xfrm>
                          <a:off x="0" y="0"/>
                          <a:ext cx="1963336" cy="1234722"/>
                          <a:chOff x="4356725" y="3155050"/>
                          <a:chExt cx="1978550" cy="1249900"/>
                        </a:xfrm>
                      </wpg:grpSpPr>
                      <wpg:grpSp>
                        <wpg:cNvPr id="1507535241" name="Group 1507535241"/>
                        <wpg:cNvGrpSpPr/>
                        <wpg:grpSpPr>
                          <a:xfrm>
                            <a:off x="4364332" y="3162639"/>
                            <a:ext cx="1963336" cy="1234723"/>
                            <a:chOff x="0" y="0"/>
                            <a:chExt cx="1963336" cy="1234723"/>
                          </a:xfrm>
                        </wpg:grpSpPr>
                        <wps:wsp>
                          <wps:cNvPr id="1041531489" name="Rectangle 1041531489"/>
                          <wps:cNvSpPr/>
                          <wps:spPr>
                            <a:xfrm>
                              <a:off x="0" y="0"/>
                              <a:ext cx="1963325" cy="1234700"/>
                            </a:xfrm>
                            <a:prstGeom prst="rect">
                              <a:avLst/>
                            </a:prstGeom>
                            <a:noFill/>
                            <a:ln>
                              <a:noFill/>
                            </a:ln>
                          </wps:spPr>
                          <wps:txbx>
                            <w:txbxContent>
                              <w:p w14:paraId="17324C09"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62848491" name="Freeform 1162848491"/>
                          <wps:cNvSpPr/>
                          <wps:spPr>
                            <a:xfrm>
                              <a:off x="728614"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129CADF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84786831" name="Rectangle 1184786831"/>
                          <wps:cNvSpPr/>
                          <wps:spPr>
                            <a:xfrm>
                              <a:off x="836431" y="203385"/>
                              <a:ext cx="112992" cy="163628"/>
                            </a:xfrm>
                            <a:prstGeom prst="rect">
                              <a:avLst/>
                            </a:prstGeom>
                            <a:noFill/>
                            <a:ln>
                              <a:noFill/>
                            </a:ln>
                          </wps:spPr>
                          <wps:txbx>
                            <w:txbxContent>
                              <w:p w14:paraId="151CB0C5"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06947446" name="Rectangle 406947446"/>
                          <wps:cNvSpPr/>
                          <wps:spPr>
                            <a:xfrm>
                              <a:off x="929369" y="161890"/>
                              <a:ext cx="71525" cy="119545"/>
                            </a:xfrm>
                            <a:prstGeom prst="rect">
                              <a:avLst/>
                            </a:prstGeom>
                            <a:noFill/>
                            <a:ln>
                              <a:noFill/>
                            </a:ln>
                          </wps:spPr>
                          <wps:txbx>
                            <w:txbxContent>
                              <w:p w14:paraId="538FEBC8"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041852211" name="Rectangle 1041852211"/>
                          <wps:cNvSpPr/>
                          <wps:spPr>
                            <a:xfrm>
                              <a:off x="983141" y="161890"/>
                              <a:ext cx="39727" cy="119545"/>
                            </a:xfrm>
                            <a:prstGeom prst="rect">
                              <a:avLst/>
                            </a:prstGeom>
                            <a:noFill/>
                            <a:ln>
                              <a:noFill/>
                            </a:ln>
                          </wps:spPr>
                          <wps:txbx>
                            <w:txbxContent>
                              <w:p w14:paraId="088C0D77"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676735432" name="Rectangle 676735432"/>
                          <wps:cNvSpPr/>
                          <wps:spPr>
                            <a:xfrm>
                              <a:off x="1013024" y="161890"/>
                              <a:ext cx="143050" cy="119545"/>
                            </a:xfrm>
                            <a:prstGeom prst="rect">
                              <a:avLst/>
                            </a:prstGeom>
                            <a:noFill/>
                            <a:ln>
                              <a:noFill/>
                            </a:ln>
                          </wps:spPr>
                          <wps:txbx>
                            <w:txbxContent>
                              <w:p w14:paraId="4B9CD2D3" w14:textId="77777777" w:rsidR="00C2753D" w:rsidRDefault="00000000">
                                <w:pPr>
                                  <w:spacing w:after="160" w:line="258" w:lineRule="auto"/>
                                  <w:ind w:left="0" w:firstLine="0"/>
                                  <w:jc w:val="left"/>
                                  <w:textDirection w:val="btLr"/>
                                </w:pPr>
                                <w:r>
                                  <w:rPr>
                                    <w:sz w:val="16"/>
                                  </w:rPr>
                                  <w:t>30</w:t>
                                </w:r>
                              </w:p>
                            </w:txbxContent>
                          </wps:txbx>
                          <wps:bodyPr spcFirstLastPara="1" wrap="square" lIns="0" tIns="0" rIns="0" bIns="0" anchor="t" anchorCtr="0">
                            <a:noAutofit/>
                          </wps:bodyPr>
                        </wps:wsp>
                        <wps:wsp>
                          <wps:cNvPr id="1450783635" name="Rectangle 1450783635"/>
                          <wps:cNvSpPr/>
                          <wps:spPr>
                            <a:xfrm>
                              <a:off x="921381" y="268964"/>
                              <a:ext cx="71525" cy="119545"/>
                            </a:xfrm>
                            <a:prstGeom prst="rect">
                              <a:avLst/>
                            </a:prstGeom>
                            <a:noFill/>
                            <a:ln>
                              <a:noFill/>
                            </a:ln>
                          </wps:spPr>
                          <wps:txbx>
                            <w:txbxContent>
                              <w:p w14:paraId="6531453D"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833734721" name="Freeform 1833734721"/>
                          <wps:cNvSpPr/>
                          <wps:spPr>
                            <a:xfrm>
                              <a:off x="0" y="728614"/>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08B3D2C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61907064" name="Rectangle 1561907064"/>
                          <wps:cNvSpPr/>
                          <wps:spPr>
                            <a:xfrm>
                              <a:off x="107832" y="931985"/>
                              <a:ext cx="112992" cy="163628"/>
                            </a:xfrm>
                            <a:prstGeom prst="rect">
                              <a:avLst/>
                            </a:prstGeom>
                            <a:noFill/>
                            <a:ln>
                              <a:noFill/>
                            </a:ln>
                          </wps:spPr>
                          <wps:txbx>
                            <w:txbxContent>
                              <w:p w14:paraId="6F1874D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013722056" name="Rectangle 2013722056"/>
                          <wps:cNvSpPr/>
                          <wps:spPr>
                            <a:xfrm>
                              <a:off x="200770" y="890489"/>
                              <a:ext cx="71525" cy="119545"/>
                            </a:xfrm>
                            <a:prstGeom prst="rect">
                              <a:avLst/>
                            </a:prstGeom>
                            <a:noFill/>
                            <a:ln>
                              <a:noFill/>
                            </a:ln>
                          </wps:spPr>
                          <wps:txbx>
                            <w:txbxContent>
                              <w:p w14:paraId="2850B9F8"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989738503" name="Rectangle 989738503"/>
                          <wps:cNvSpPr/>
                          <wps:spPr>
                            <a:xfrm>
                              <a:off x="254542" y="890489"/>
                              <a:ext cx="39727" cy="119545"/>
                            </a:xfrm>
                            <a:prstGeom prst="rect">
                              <a:avLst/>
                            </a:prstGeom>
                            <a:noFill/>
                            <a:ln>
                              <a:noFill/>
                            </a:ln>
                          </wps:spPr>
                          <wps:txbx>
                            <w:txbxContent>
                              <w:p w14:paraId="2B3D8E9E"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526107554" name="Rectangle 526107554"/>
                          <wps:cNvSpPr/>
                          <wps:spPr>
                            <a:xfrm>
                              <a:off x="284413" y="890489"/>
                              <a:ext cx="143050" cy="119545"/>
                            </a:xfrm>
                            <a:prstGeom prst="rect">
                              <a:avLst/>
                            </a:prstGeom>
                            <a:noFill/>
                            <a:ln>
                              <a:noFill/>
                            </a:ln>
                          </wps:spPr>
                          <wps:txbx>
                            <w:txbxContent>
                              <w:p w14:paraId="366ACE8E"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669480271" name="Rectangle 669480271"/>
                          <wps:cNvSpPr/>
                          <wps:spPr>
                            <a:xfrm>
                              <a:off x="192782" y="997576"/>
                              <a:ext cx="71525" cy="119545"/>
                            </a:xfrm>
                            <a:prstGeom prst="rect">
                              <a:avLst/>
                            </a:prstGeom>
                            <a:noFill/>
                            <a:ln>
                              <a:noFill/>
                            </a:ln>
                          </wps:spPr>
                          <wps:txbx>
                            <w:txbxContent>
                              <w:p w14:paraId="4B38BAD7"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91914908" name="Freeform 191914908"/>
                          <wps:cNvSpPr/>
                          <wps:spPr>
                            <a:xfrm>
                              <a:off x="1457228" y="728614"/>
                              <a:ext cx="506108" cy="506109"/>
                            </a:xfrm>
                            <a:custGeom>
                              <a:avLst/>
                              <a:gdLst/>
                              <a:ahLst/>
                              <a:cxnLst/>
                              <a:rect l="l" t="t" r="r" b="b"/>
                              <a:pathLst>
                                <a:path w="506108" h="506109" extrusionOk="0">
                                  <a:moveTo>
                                    <a:pt x="253054" y="0"/>
                                  </a:moveTo>
                                  <a:cubicBezTo>
                                    <a:pt x="392814" y="0"/>
                                    <a:pt x="506108" y="113295"/>
                                    <a:pt x="506108" y="253054"/>
                                  </a:cubicBezTo>
                                  <a:cubicBezTo>
                                    <a:pt x="506108" y="392814"/>
                                    <a:pt x="392814" y="506109"/>
                                    <a:pt x="253054" y="506109"/>
                                  </a:cubicBezTo>
                                  <a:cubicBezTo>
                                    <a:pt x="113294" y="506109"/>
                                    <a:pt x="0" y="392814"/>
                                    <a:pt x="0" y="253054"/>
                                  </a:cubicBezTo>
                                  <a:cubicBezTo>
                                    <a:pt x="0" y="113295"/>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43CB23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92833902" name="Rectangle 492833902"/>
                          <wps:cNvSpPr/>
                          <wps:spPr>
                            <a:xfrm>
                              <a:off x="1565030" y="931985"/>
                              <a:ext cx="112992" cy="163628"/>
                            </a:xfrm>
                            <a:prstGeom prst="rect">
                              <a:avLst/>
                            </a:prstGeom>
                            <a:noFill/>
                            <a:ln>
                              <a:noFill/>
                            </a:ln>
                          </wps:spPr>
                          <wps:txbx>
                            <w:txbxContent>
                              <w:p w14:paraId="537F68B1"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908571301" name="Rectangle 1908571301"/>
                          <wps:cNvSpPr/>
                          <wps:spPr>
                            <a:xfrm>
                              <a:off x="1657981" y="890489"/>
                              <a:ext cx="71525" cy="119545"/>
                            </a:xfrm>
                            <a:prstGeom prst="rect">
                              <a:avLst/>
                            </a:prstGeom>
                            <a:noFill/>
                            <a:ln>
                              <a:noFill/>
                            </a:ln>
                          </wps:spPr>
                          <wps:txbx>
                            <w:txbxContent>
                              <w:p w14:paraId="06E6C4F6"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937389142" name="Rectangle 937389142"/>
                          <wps:cNvSpPr/>
                          <wps:spPr>
                            <a:xfrm>
                              <a:off x="1711753" y="890489"/>
                              <a:ext cx="39727" cy="119545"/>
                            </a:xfrm>
                            <a:prstGeom prst="rect">
                              <a:avLst/>
                            </a:prstGeom>
                            <a:noFill/>
                            <a:ln>
                              <a:noFill/>
                            </a:ln>
                          </wps:spPr>
                          <wps:txbx>
                            <w:txbxContent>
                              <w:p w14:paraId="5E471A9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560142088" name="Rectangle 1560142088"/>
                          <wps:cNvSpPr/>
                          <wps:spPr>
                            <a:xfrm>
                              <a:off x="1741623" y="890489"/>
                              <a:ext cx="143050" cy="119545"/>
                            </a:xfrm>
                            <a:prstGeom prst="rect">
                              <a:avLst/>
                            </a:prstGeom>
                            <a:noFill/>
                            <a:ln>
                              <a:noFill/>
                            </a:ln>
                          </wps:spPr>
                          <wps:txbx>
                            <w:txbxContent>
                              <w:p w14:paraId="08A702D4" w14:textId="77777777" w:rsidR="00C2753D" w:rsidRDefault="00000000">
                                <w:pPr>
                                  <w:spacing w:after="160" w:line="258" w:lineRule="auto"/>
                                  <w:ind w:left="0" w:firstLine="0"/>
                                  <w:jc w:val="left"/>
                                  <w:textDirection w:val="btLr"/>
                                </w:pPr>
                                <w:r>
                                  <w:rPr>
                                    <w:sz w:val="16"/>
                                  </w:rPr>
                                  <w:t>10</w:t>
                                </w:r>
                              </w:p>
                            </w:txbxContent>
                          </wps:txbx>
                          <wps:bodyPr spcFirstLastPara="1" wrap="square" lIns="0" tIns="0" rIns="0" bIns="0" anchor="t" anchorCtr="0">
                            <a:noAutofit/>
                          </wps:bodyPr>
                        </wps:wsp>
                        <wps:wsp>
                          <wps:cNvPr id="432543726" name="Rectangle 432543726"/>
                          <wps:cNvSpPr/>
                          <wps:spPr>
                            <a:xfrm>
                              <a:off x="1649993" y="997576"/>
                              <a:ext cx="71525" cy="119545"/>
                            </a:xfrm>
                            <a:prstGeom prst="rect">
                              <a:avLst/>
                            </a:prstGeom>
                            <a:noFill/>
                            <a:ln>
                              <a:noFill/>
                            </a:ln>
                          </wps:spPr>
                          <wps:txbx>
                            <w:txbxContent>
                              <w:p w14:paraId="28C6280D"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2068478560" name="Freeform 2068478560"/>
                          <wps:cNvSpPr/>
                          <wps:spPr>
                            <a:xfrm>
                              <a:off x="440938"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74965956" name="Freeform 974965956"/>
                          <wps:cNvSpPr/>
                          <wps:spPr>
                            <a:xfrm>
                              <a:off x="436286"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47BCF76F"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06235523" name="Rectangle 1406235523"/>
                          <wps:cNvSpPr/>
                          <wps:spPr>
                            <a:xfrm>
                              <a:off x="478697" y="451721"/>
                              <a:ext cx="97403" cy="163628"/>
                            </a:xfrm>
                            <a:prstGeom prst="rect">
                              <a:avLst/>
                            </a:prstGeom>
                            <a:noFill/>
                            <a:ln>
                              <a:noFill/>
                            </a:ln>
                          </wps:spPr>
                          <wps:txbx>
                            <w:txbxContent>
                              <w:p w14:paraId="74D5CD52"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2044213811" name="Rectangle 2044213811"/>
                          <wps:cNvSpPr/>
                          <wps:spPr>
                            <a:xfrm>
                              <a:off x="551925" y="498402"/>
                              <a:ext cx="71525" cy="119545"/>
                            </a:xfrm>
                            <a:prstGeom prst="rect">
                              <a:avLst/>
                            </a:prstGeom>
                            <a:noFill/>
                            <a:ln>
                              <a:noFill/>
                            </a:ln>
                          </wps:spPr>
                          <wps:txbx>
                            <w:txbxContent>
                              <w:p w14:paraId="3C77D01F"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782811588" name="Freeform 782811588"/>
                          <wps:cNvSpPr/>
                          <wps:spPr>
                            <a:xfrm>
                              <a:off x="1165972"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556881826" name="Freeform 1556881826"/>
                          <wps:cNvSpPr/>
                          <wps:spPr>
                            <a:xfrm>
                              <a:off x="1484107"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298EB71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74194975" name="Rectangle 1274194975"/>
                          <wps:cNvSpPr/>
                          <wps:spPr>
                            <a:xfrm>
                              <a:off x="1351301" y="451721"/>
                              <a:ext cx="97403" cy="163628"/>
                            </a:xfrm>
                            <a:prstGeom prst="rect">
                              <a:avLst/>
                            </a:prstGeom>
                            <a:noFill/>
                            <a:ln>
                              <a:noFill/>
                            </a:ln>
                          </wps:spPr>
                          <wps:txbx>
                            <w:txbxContent>
                              <w:p w14:paraId="7A91E4E9"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524708205" name="Rectangle 524708205"/>
                          <wps:cNvSpPr/>
                          <wps:spPr>
                            <a:xfrm>
                              <a:off x="1424530" y="498402"/>
                              <a:ext cx="71525" cy="119545"/>
                            </a:xfrm>
                            <a:prstGeom prst="rect">
                              <a:avLst/>
                            </a:prstGeom>
                            <a:noFill/>
                            <a:ln>
                              <a:noFill/>
                            </a:ln>
                          </wps:spPr>
                          <wps:txbx>
                            <w:txbxContent>
                              <w:p w14:paraId="26FD7353"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-850899</wp:posOffset>
                </wp:positionV>
                <wp:extent cx="1963336" cy="1234722"/>
                <wp:effectExtent b="0" l="0" r="0" t="0"/>
                <wp:wrapSquare wrapText="bothSides" distB="0" distT="0" distL="114300" distR="114300"/>
                <wp:docPr id="34923" name="image16.png"/>
                <a:graphic>
                  <a:graphicData uri="http://schemas.openxmlformats.org/drawingml/2006/picture">
                    <pic:pic>
                      <pic:nvPicPr>
                        <pic:cNvPr id="0" name="image16.png"/>
                        <pic:cNvPicPr preferRelativeResize="0"/>
                      </pic:nvPicPr>
                      <pic:blipFill>
                        <a:blip r:embed="rId46"/>
                        <a:srcRect/>
                        <a:stretch>
                          <a:fillRect/>
                        </a:stretch>
                      </pic:blipFill>
                      <pic:spPr>
                        <a:xfrm>
                          <a:off x="0" y="0"/>
                          <a:ext cx="1963336" cy="1234722"/>
                        </a:xfrm>
                        <a:prstGeom prst="rect"/>
                        <a:ln/>
                      </pic:spPr>
                    </pic:pic>
                  </a:graphicData>
                </a:graphic>
              </wp:anchor>
            </w:drawing>
          </mc:Fallback>
        </mc:AlternateContent>
      </w:r>
    </w:p>
    <w:p w14:paraId="6999D049" w14:textId="77777777" w:rsidR="00C2753D" w:rsidRDefault="00000000">
      <w:pPr>
        <w:spacing w:line="259" w:lineRule="auto"/>
        <w:ind w:left="-5" w:firstLine="0"/>
      </w:pPr>
      <w:r>
        <w:rPr>
          <w:noProof/>
        </w:rPr>
        <w:drawing>
          <wp:inline distT="0" distB="0" distL="0" distR="0" wp14:anchorId="0F95ABF4" wp14:editId="7BF25866">
            <wp:extent cx="280416" cy="176784"/>
            <wp:effectExtent l="0" t="0" r="0" b="0"/>
            <wp:docPr id="349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280416" cy="176784"/>
                    </a:xfrm>
                    <a:prstGeom prst="rect">
                      <a:avLst/>
                    </a:prstGeom>
                    <a:ln/>
                  </pic:spPr>
                </pic:pic>
              </a:graphicData>
            </a:graphic>
          </wp:inline>
        </w:drawing>
      </w:r>
      <w:r>
        <w:t xml:space="preserve"> is a leaf node and has been visited so we can expand this node.</w:t>
      </w:r>
    </w:p>
    <w:p w14:paraId="4CD85F61" w14:textId="77777777" w:rsidR="00C2753D" w:rsidRDefault="00000000">
      <w:pPr>
        <w:spacing w:after="237" w:line="259" w:lineRule="auto"/>
        <w:ind w:left="73" w:firstLine="0"/>
        <w:jc w:val="left"/>
      </w:pPr>
      <w:r>
        <w:rPr>
          <w:rFonts w:ascii="Calibri" w:eastAsia="Calibri" w:hAnsi="Calibri" w:cs="Calibri"/>
          <w:noProof/>
        </w:rPr>
        <w:lastRenderedPageBreak/>
        <mc:AlternateContent>
          <mc:Choice Requires="wpg">
            <w:drawing>
              <wp:inline distT="0" distB="0" distL="0" distR="0" wp14:anchorId="1B363A11" wp14:editId="0A5E5F24">
                <wp:extent cx="3626875" cy="1963336"/>
                <wp:effectExtent l="0" t="0" r="0" b="0"/>
                <wp:docPr id="34931" name="Group 34931"/>
                <wp:cNvGraphicFramePr/>
                <a:graphic xmlns:a="http://schemas.openxmlformats.org/drawingml/2006/main">
                  <a:graphicData uri="http://schemas.microsoft.com/office/word/2010/wordprocessingGroup">
                    <wpg:wgp>
                      <wpg:cNvGrpSpPr/>
                      <wpg:grpSpPr>
                        <a:xfrm>
                          <a:off x="0" y="0"/>
                          <a:ext cx="3626875" cy="1963336"/>
                          <a:chOff x="3532550" y="2790725"/>
                          <a:chExt cx="3634500" cy="1978550"/>
                        </a:xfrm>
                      </wpg:grpSpPr>
                      <wpg:grpSp>
                        <wpg:cNvPr id="1608942988" name="Group 1608942988"/>
                        <wpg:cNvGrpSpPr/>
                        <wpg:grpSpPr>
                          <a:xfrm>
                            <a:off x="3532563" y="2798332"/>
                            <a:ext cx="3626875" cy="1963336"/>
                            <a:chOff x="0" y="0"/>
                            <a:chExt cx="3626875" cy="1963336"/>
                          </a:xfrm>
                        </wpg:grpSpPr>
                        <wps:wsp>
                          <wps:cNvPr id="804285120" name="Rectangle 804285120"/>
                          <wps:cNvSpPr/>
                          <wps:spPr>
                            <a:xfrm>
                              <a:off x="0" y="0"/>
                              <a:ext cx="3626875" cy="1963325"/>
                            </a:xfrm>
                            <a:prstGeom prst="rect">
                              <a:avLst/>
                            </a:prstGeom>
                            <a:noFill/>
                            <a:ln>
                              <a:noFill/>
                            </a:ln>
                          </wps:spPr>
                          <wps:txbx>
                            <w:txbxContent>
                              <w:p w14:paraId="3872BC3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684895174" name="Freeform 1684895174"/>
                          <wps:cNvSpPr/>
                          <wps:spPr>
                            <a:xfrm>
                              <a:off x="2392153"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7B898E4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24001942" name="Rectangle 2124001942"/>
                          <wps:cNvSpPr/>
                          <wps:spPr>
                            <a:xfrm>
                              <a:off x="2499970" y="203385"/>
                              <a:ext cx="112992" cy="163628"/>
                            </a:xfrm>
                            <a:prstGeom prst="rect">
                              <a:avLst/>
                            </a:prstGeom>
                            <a:noFill/>
                            <a:ln>
                              <a:noFill/>
                            </a:ln>
                          </wps:spPr>
                          <wps:txbx>
                            <w:txbxContent>
                              <w:p w14:paraId="4F50C1BF"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110819498" name="Rectangle 1110819498"/>
                          <wps:cNvSpPr/>
                          <wps:spPr>
                            <a:xfrm>
                              <a:off x="2592908" y="161890"/>
                              <a:ext cx="71525" cy="119545"/>
                            </a:xfrm>
                            <a:prstGeom prst="rect">
                              <a:avLst/>
                            </a:prstGeom>
                            <a:noFill/>
                            <a:ln>
                              <a:noFill/>
                            </a:ln>
                          </wps:spPr>
                          <wps:txbx>
                            <w:txbxContent>
                              <w:p w14:paraId="06401264"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707036261" name="Rectangle 707036261"/>
                          <wps:cNvSpPr/>
                          <wps:spPr>
                            <a:xfrm>
                              <a:off x="2646680" y="161890"/>
                              <a:ext cx="39727" cy="119545"/>
                            </a:xfrm>
                            <a:prstGeom prst="rect">
                              <a:avLst/>
                            </a:prstGeom>
                            <a:noFill/>
                            <a:ln>
                              <a:noFill/>
                            </a:ln>
                          </wps:spPr>
                          <wps:txbx>
                            <w:txbxContent>
                              <w:p w14:paraId="342B413E"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495798761" name="Rectangle 1495798761"/>
                          <wps:cNvSpPr/>
                          <wps:spPr>
                            <a:xfrm>
                              <a:off x="2676563" y="161890"/>
                              <a:ext cx="143050" cy="119545"/>
                            </a:xfrm>
                            <a:prstGeom prst="rect">
                              <a:avLst/>
                            </a:prstGeom>
                            <a:noFill/>
                            <a:ln>
                              <a:noFill/>
                            </a:ln>
                          </wps:spPr>
                          <wps:txbx>
                            <w:txbxContent>
                              <w:p w14:paraId="1C3DA351" w14:textId="77777777" w:rsidR="00C2753D" w:rsidRDefault="00000000">
                                <w:pPr>
                                  <w:spacing w:after="160" w:line="258" w:lineRule="auto"/>
                                  <w:ind w:left="0" w:firstLine="0"/>
                                  <w:jc w:val="left"/>
                                  <w:textDirection w:val="btLr"/>
                                </w:pPr>
                                <w:r>
                                  <w:rPr>
                                    <w:sz w:val="16"/>
                                  </w:rPr>
                                  <w:t>30</w:t>
                                </w:r>
                              </w:p>
                            </w:txbxContent>
                          </wps:txbx>
                          <wps:bodyPr spcFirstLastPara="1" wrap="square" lIns="0" tIns="0" rIns="0" bIns="0" anchor="t" anchorCtr="0">
                            <a:noAutofit/>
                          </wps:bodyPr>
                        </wps:wsp>
                        <wps:wsp>
                          <wps:cNvPr id="1402127483" name="Rectangle 1402127483"/>
                          <wps:cNvSpPr/>
                          <wps:spPr>
                            <a:xfrm>
                              <a:off x="2584920" y="268963"/>
                              <a:ext cx="71525" cy="119545"/>
                            </a:xfrm>
                            <a:prstGeom prst="rect">
                              <a:avLst/>
                            </a:prstGeom>
                            <a:noFill/>
                            <a:ln>
                              <a:noFill/>
                            </a:ln>
                          </wps:spPr>
                          <wps:txbx>
                            <w:txbxContent>
                              <w:p w14:paraId="7130407F"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526783488" name="Freeform 526783488"/>
                          <wps:cNvSpPr/>
                          <wps:spPr>
                            <a:xfrm>
                              <a:off x="1663539"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7343180B"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605918196" name="Rectangle 1605918196"/>
                          <wps:cNvSpPr/>
                          <wps:spPr>
                            <a:xfrm>
                              <a:off x="1771371" y="931985"/>
                              <a:ext cx="112992" cy="163628"/>
                            </a:xfrm>
                            <a:prstGeom prst="rect">
                              <a:avLst/>
                            </a:prstGeom>
                            <a:noFill/>
                            <a:ln>
                              <a:noFill/>
                            </a:ln>
                          </wps:spPr>
                          <wps:txbx>
                            <w:txbxContent>
                              <w:p w14:paraId="08BEE6C0"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65773281" name="Rectangle 465773281"/>
                          <wps:cNvSpPr/>
                          <wps:spPr>
                            <a:xfrm>
                              <a:off x="1864309" y="890490"/>
                              <a:ext cx="71525" cy="119545"/>
                            </a:xfrm>
                            <a:prstGeom prst="rect">
                              <a:avLst/>
                            </a:prstGeom>
                            <a:noFill/>
                            <a:ln>
                              <a:noFill/>
                            </a:ln>
                          </wps:spPr>
                          <wps:txbx>
                            <w:txbxContent>
                              <w:p w14:paraId="0AB5B7C3"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469138659" name="Rectangle 1469138659"/>
                          <wps:cNvSpPr/>
                          <wps:spPr>
                            <a:xfrm>
                              <a:off x="1918081" y="890490"/>
                              <a:ext cx="39727" cy="119545"/>
                            </a:xfrm>
                            <a:prstGeom prst="rect">
                              <a:avLst/>
                            </a:prstGeom>
                            <a:noFill/>
                            <a:ln>
                              <a:noFill/>
                            </a:ln>
                          </wps:spPr>
                          <wps:txbx>
                            <w:txbxContent>
                              <w:p w14:paraId="4A90F234"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725867895" name="Rectangle 1725867895"/>
                          <wps:cNvSpPr/>
                          <wps:spPr>
                            <a:xfrm>
                              <a:off x="1947951" y="890490"/>
                              <a:ext cx="143050" cy="119545"/>
                            </a:xfrm>
                            <a:prstGeom prst="rect">
                              <a:avLst/>
                            </a:prstGeom>
                            <a:noFill/>
                            <a:ln>
                              <a:noFill/>
                            </a:ln>
                          </wps:spPr>
                          <wps:txbx>
                            <w:txbxContent>
                              <w:p w14:paraId="1EA0ABCC"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348050639" name="Rectangle 348050639"/>
                          <wps:cNvSpPr/>
                          <wps:spPr>
                            <a:xfrm>
                              <a:off x="1856321" y="997563"/>
                              <a:ext cx="71525" cy="119545"/>
                            </a:xfrm>
                            <a:prstGeom prst="rect">
                              <a:avLst/>
                            </a:prstGeom>
                            <a:noFill/>
                            <a:ln>
                              <a:noFill/>
                            </a:ln>
                          </wps:spPr>
                          <wps:txbx>
                            <w:txbxContent>
                              <w:p w14:paraId="28478018"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727130571" name="Freeform 1727130571"/>
                          <wps:cNvSpPr/>
                          <wps:spPr>
                            <a:xfrm>
                              <a:off x="3120766"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46EB14D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72267149" name="Rectangle 1572267149"/>
                          <wps:cNvSpPr/>
                          <wps:spPr>
                            <a:xfrm>
                              <a:off x="3228569" y="931985"/>
                              <a:ext cx="112992" cy="163628"/>
                            </a:xfrm>
                            <a:prstGeom prst="rect">
                              <a:avLst/>
                            </a:prstGeom>
                            <a:noFill/>
                            <a:ln>
                              <a:noFill/>
                            </a:ln>
                          </wps:spPr>
                          <wps:txbx>
                            <w:txbxContent>
                              <w:p w14:paraId="302B0CAC"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063184835" name="Rectangle 2063184835"/>
                          <wps:cNvSpPr/>
                          <wps:spPr>
                            <a:xfrm>
                              <a:off x="3321520" y="890490"/>
                              <a:ext cx="71525" cy="119545"/>
                            </a:xfrm>
                            <a:prstGeom prst="rect">
                              <a:avLst/>
                            </a:prstGeom>
                            <a:noFill/>
                            <a:ln>
                              <a:noFill/>
                            </a:ln>
                          </wps:spPr>
                          <wps:txbx>
                            <w:txbxContent>
                              <w:p w14:paraId="3D793CA4"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949122429" name="Rectangle 1949122429"/>
                          <wps:cNvSpPr/>
                          <wps:spPr>
                            <a:xfrm>
                              <a:off x="3375292" y="890490"/>
                              <a:ext cx="39727" cy="119545"/>
                            </a:xfrm>
                            <a:prstGeom prst="rect">
                              <a:avLst/>
                            </a:prstGeom>
                            <a:noFill/>
                            <a:ln>
                              <a:noFill/>
                            </a:ln>
                          </wps:spPr>
                          <wps:txbx>
                            <w:txbxContent>
                              <w:p w14:paraId="0EA797D3"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905174311" name="Rectangle 1905174311"/>
                          <wps:cNvSpPr/>
                          <wps:spPr>
                            <a:xfrm>
                              <a:off x="3405162" y="890490"/>
                              <a:ext cx="143050" cy="119545"/>
                            </a:xfrm>
                            <a:prstGeom prst="rect">
                              <a:avLst/>
                            </a:prstGeom>
                            <a:noFill/>
                            <a:ln>
                              <a:noFill/>
                            </a:ln>
                          </wps:spPr>
                          <wps:txbx>
                            <w:txbxContent>
                              <w:p w14:paraId="729EE5B6" w14:textId="77777777" w:rsidR="00C2753D" w:rsidRDefault="00000000">
                                <w:pPr>
                                  <w:spacing w:after="160" w:line="258" w:lineRule="auto"/>
                                  <w:ind w:left="0" w:firstLine="0"/>
                                  <w:jc w:val="left"/>
                                  <w:textDirection w:val="btLr"/>
                                </w:pPr>
                                <w:r>
                                  <w:rPr>
                                    <w:sz w:val="16"/>
                                  </w:rPr>
                                  <w:t>10</w:t>
                                </w:r>
                              </w:p>
                            </w:txbxContent>
                          </wps:txbx>
                          <wps:bodyPr spcFirstLastPara="1" wrap="square" lIns="0" tIns="0" rIns="0" bIns="0" anchor="t" anchorCtr="0">
                            <a:noAutofit/>
                          </wps:bodyPr>
                        </wps:wsp>
                        <wps:wsp>
                          <wps:cNvPr id="1456499924" name="Rectangle 1456499924"/>
                          <wps:cNvSpPr/>
                          <wps:spPr>
                            <a:xfrm>
                              <a:off x="3313532" y="997563"/>
                              <a:ext cx="71525" cy="119545"/>
                            </a:xfrm>
                            <a:prstGeom prst="rect">
                              <a:avLst/>
                            </a:prstGeom>
                            <a:noFill/>
                            <a:ln>
                              <a:noFill/>
                            </a:ln>
                          </wps:spPr>
                          <wps:txbx>
                            <w:txbxContent>
                              <w:p w14:paraId="191CF721"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459751397" name="Freeform 1459751397"/>
                          <wps:cNvSpPr/>
                          <wps:spPr>
                            <a:xfrm>
                              <a:off x="934925"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738016F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06278312" name="Rectangle 406278312"/>
                          <wps:cNvSpPr/>
                          <wps:spPr>
                            <a:xfrm>
                              <a:off x="1069645" y="1660596"/>
                              <a:ext cx="112992" cy="163628"/>
                            </a:xfrm>
                            <a:prstGeom prst="rect">
                              <a:avLst/>
                            </a:prstGeom>
                            <a:noFill/>
                            <a:ln>
                              <a:noFill/>
                            </a:ln>
                          </wps:spPr>
                          <wps:txbx>
                            <w:txbxContent>
                              <w:p w14:paraId="39909ED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796630715" name="Rectangle 1796630715"/>
                          <wps:cNvSpPr/>
                          <wps:spPr>
                            <a:xfrm>
                              <a:off x="1162583" y="1619089"/>
                              <a:ext cx="71525" cy="119545"/>
                            </a:xfrm>
                            <a:prstGeom prst="rect">
                              <a:avLst/>
                            </a:prstGeom>
                            <a:noFill/>
                            <a:ln>
                              <a:noFill/>
                            </a:ln>
                          </wps:spPr>
                          <wps:txbx>
                            <w:txbxContent>
                              <w:p w14:paraId="28BDCCAB"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51181751" name="Rectangle 151181751"/>
                          <wps:cNvSpPr/>
                          <wps:spPr>
                            <a:xfrm>
                              <a:off x="1216368" y="1619089"/>
                              <a:ext cx="39727" cy="119545"/>
                            </a:xfrm>
                            <a:prstGeom prst="rect">
                              <a:avLst/>
                            </a:prstGeom>
                            <a:noFill/>
                            <a:ln>
                              <a:noFill/>
                            </a:ln>
                          </wps:spPr>
                          <wps:txbx>
                            <w:txbxContent>
                              <w:p w14:paraId="7A1CC594"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630656553" name="Rectangle 1630656553"/>
                          <wps:cNvSpPr/>
                          <wps:spPr>
                            <a:xfrm>
                              <a:off x="1246238" y="1619089"/>
                              <a:ext cx="71525" cy="119545"/>
                            </a:xfrm>
                            <a:prstGeom prst="rect">
                              <a:avLst/>
                            </a:prstGeom>
                            <a:noFill/>
                            <a:ln>
                              <a:noFill/>
                            </a:ln>
                          </wps:spPr>
                          <wps:txbx>
                            <w:txbxContent>
                              <w:p w14:paraId="4595A589"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660797529" name="Rectangle 660797529"/>
                          <wps:cNvSpPr/>
                          <wps:spPr>
                            <a:xfrm>
                              <a:off x="1154608" y="1726175"/>
                              <a:ext cx="71525" cy="119545"/>
                            </a:xfrm>
                            <a:prstGeom prst="rect">
                              <a:avLst/>
                            </a:prstGeom>
                            <a:noFill/>
                            <a:ln>
                              <a:noFill/>
                            </a:ln>
                          </wps:spPr>
                          <wps:txbx>
                            <w:txbxContent>
                              <w:p w14:paraId="21EEA860"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1659229641" name="Freeform 1659229641"/>
                          <wps:cNvSpPr/>
                          <wps:spPr>
                            <a:xfrm>
                              <a:off x="2392153"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277F95CB"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45686812" name="Rectangle 1345686812"/>
                          <wps:cNvSpPr/>
                          <wps:spPr>
                            <a:xfrm>
                              <a:off x="2526856" y="1660596"/>
                              <a:ext cx="112992" cy="163628"/>
                            </a:xfrm>
                            <a:prstGeom prst="rect">
                              <a:avLst/>
                            </a:prstGeom>
                            <a:noFill/>
                            <a:ln>
                              <a:noFill/>
                            </a:ln>
                          </wps:spPr>
                          <wps:txbx>
                            <w:txbxContent>
                              <w:p w14:paraId="4080B121"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950494272" name="Rectangle 950494272"/>
                          <wps:cNvSpPr/>
                          <wps:spPr>
                            <a:xfrm>
                              <a:off x="2619794" y="1619089"/>
                              <a:ext cx="71525" cy="119545"/>
                            </a:xfrm>
                            <a:prstGeom prst="rect">
                              <a:avLst/>
                            </a:prstGeom>
                            <a:noFill/>
                            <a:ln>
                              <a:noFill/>
                            </a:ln>
                          </wps:spPr>
                          <wps:txbx>
                            <w:txbxContent>
                              <w:p w14:paraId="496F465B"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670108372" name="Rectangle 670108372"/>
                          <wps:cNvSpPr/>
                          <wps:spPr>
                            <a:xfrm>
                              <a:off x="2673566" y="1619089"/>
                              <a:ext cx="39727" cy="119545"/>
                            </a:xfrm>
                            <a:prstGeom prst="rect">
                              <a:avLst/>
                            </a:prstGeom>
                            <a:noFill/>
                            <a:ln>
                              <a:noFill/>
                            </a:ln>
                          </wps:spPr>
                          <wps:txbx>
                            <w:txbxContent>
                              <w:p w14:paraId="693A02A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233710546" name="Rectangle 233710546"/>
                          <wps:cNvSpPr/>
                          <wps:spPr>
                            <a:xfrm>
                              <a:off x="2703449" y="1619089"/>
                              <a:ext cx="71525" cy="119545"/>
                            </a:xfrm>
                            <a:prstGeom prst="rect">
                              <a:avLst/>
                            </a:prstGeom>
                            <a:noFill/>
                            <a:ln>
                              <a:noFill/>
                            </a:ln>
                          </wps:spPr>
                          <wps:txbx>
                            <w:txbxContent>
                              <w:p w14:paraId="6CE4CD64"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481769590" name="Rectangle 481769590"/>
                          <wps:cNvSpPr/>
                          <wps:spPr>
                            <a:xfrm>
                              <a:off x="2611806" y="1726175"/>
                              <a:ext cx="71525" cy="119545"/>
                            </a:xfrm>
                            <a:prstGeom prst="rect">
                              <a:avLst/>
                            </a:prstGeom>
                            <a:noFill/>
                            <a:ln>
                              <a:noFill/>
                            </a:ln>
                          </wps:spPr>
                          <wps:txbx>
                            <w:txbxContent>
                              <w:p w14:paraId="7561E5D0"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s:wsp>
                          <wps:cNvPr id="112817248" name="Rectangle 112817248"/>
                          <wps:cNvSpPr/>
                          <wps:spPr>
                            <a:xfrm>
                              <a:off x="20777" y="931985"/>
                              <a:ext cx="430629" cy="163628"/>
                            </a:xfrm>
                            <a:prstGeom prst="rect">
                              <a:avLst/>
                            </a:prstGeom>
                            <a:noFill/>
                            <a:ln>
                              <a:noFill/>
                            </a:ln>
                          </wps:spPr>
                          <wps:txbx>
                            <w:txbxContent>
                              <w:p w14:paraId="502FE349" w14:textId="77777777" w:rsidR="00C2753D" w:rsidRDefault="00000000">
                                <w:pPr>
                                  <w:spacing w:after="160" w:line="258" w:lineRule="auto"/>
                                  <w:ind w:left="0" w:firstLine="0"/>
                                  <w:jc w:val="left"/>
                                  <w:textDirection w:val="btLr"/>
                                </w:pPr>
                                <w:r>
                                  <w:rPr>
                                    <w:i/>
                                  </w:rPr>
                                  <w:t>UCB</w:t>
                                </w:r>
                              </w:p>
                            </w:txbxContent>
                          </wps:txbx>
                          <wps:bodyPr spcFirstLastPara="1" wrap="square" lIns="0" tIns="0" rIns="0" bIns="0" anchor="t" anchorCtr="0">
                            <a:noAutofit/>
                          </wps:bodyPr>
                        </wps:wsp>
                        <wps:wsp>
                          <wps:cNvPr id="1489189236" name="Rectangle 1489189236"/>
                          <wps:cNvSpPr/>
                          <wps:spPr>
                            <a:xfrm>
                              <a:off x="351447" y="931985"/>
                              <a:ext cx="163794" cy="163628"/>
                            </a:xfrm>
                            <a:prstGeom prst="rect">
                              <a:avLst/>
                            </a:prstGeom>
                            <a:noFill/>
                            <a:ln>
                              <a:noFill/>
                            </a:ln>
                          </wps:spPr>
                          <wps:txbx>
                            <w:txbxContent>
                              <w:p w14:paraId="274D1F35" w14:textId="77777777" w:rsidR="00C2753D" w:rsidRDefault="00000000">
                                <w:pPr>
                                  <w:spacing w:after="160" w:line="258" w:lineRule="auto"/>
                                  <w:ind w:left="0" w:firstLine="0"/>
                                  <w:jc w:val="left"/>
                                  <w:textDirection w:val="btLr"/>
                                </w:pPr>
                                <w:r>
                                  <w:t>1(</w:t>
                                </w:r>
                              </w:p>
                            </w:txbxContent>
                          </wps:txbx>
                          <wps:bodyPr spcFirstLastPara="1" wrap="square" lIns="0" tIns="0" rIns="0" bIns="0" anchor="t" anchorCtr="0">
                            <a:noAutofit/>
                          </wps:bodyPr>
                        </wps:wsp>
                        <wps:wsp>
                          <wps:cNvPr id="1598930254" name="Rectangle 1598930254"/>
                          <wps:cNvSpPr/>
                          <wps:spPr>
                            <a:xfrm>
                              <a:off x="474599" y="931985"/>
                              <a:ext cx="112992" cy="163628"/>
                            </a:xfrm>
                            <a:prstGeom prst="rect">
                              <a:avLst/>
                            </a:prstGeom>
                            <a:noFill/>
                            <a:ln>
                              <a:noFill/>
                            </a:ln>
                          </wps:spPr>
                          <wps:txbx>
                            <w:txbxContent>
                              <w:p w14:paraId="7398273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514830222" name="Rectangle 514830222"/>
                          <wps:cNvSpPr/>
                          <wps:spPr>
                            <a:xfrm>
                              <a:off x="567538" y="890490"/>
                              <a:ext cx="71525" cy="119545"/>
                            </a:xfrm>
                            <a:prstGeom prst="rect">
                              <a:avLst/>
                            </a:prstGeom>
                            <a:noFill/>
                            <a:ln>
                              <a:noFill/>
                            </a:ln>
                          </wps:spPr>
                          <wps:txbx>
                            <w:txbxContent>
                              <w:p w14:paraId="6FAAA752"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920361480" name="Rectangle 1920361480"/>
                          <wps:cNvSpPr/>
                          <wps:spPr>
                            <a:xfrm>
                              <a:off x="621322" y="890490"/>
                              <a:ext cx="39727" cy="119545"/>
                            </a:xfrm>
                            <a:prstGeom prst="rect">
                              <a:avLst/>
                            </a:prstGeom>
                            <a:noFill/>
                            <a:ln>
                              <a:noFill/>
                            </a:ln>
                          </wps:spPr>
                          <wps:txbx>
                            <w:txbxContent>
                              <w:p w14:paraId="749DC72E"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412747962" name="Rectangle 412747962"/>
                          <wps:cNvSpPr/>
                          <wps:spPr>
                            <a:xfrm>
                              <a:off x="651193" y="890490"/>
                              <a:ext cx="143050" cy="119545"/>
                            </a:xfrm>
                            <a:prstGeom prst="rect">
                              <a:avLst/>
                            </a:prstGeom>
                            <a:noFill/>
                            <a:ln>
                              <a:noFill/>
                            </a:ln>
                          </wps:spPr>
                          <wps:txbx>
                            <w:txbxContent>
                              <w:p w14:paraId="67BAFBFD"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2028884870" name="Rectangle 2028884870"/>
                          <wps:cNvSpPr/>
                          <wps:spPr>
                            <a:xfrm>
                              <a:off x="559562" y="997563"/>
                              <a:ext cx="71525" cy="119545"/>
                            </a:xfrm>
                            <a:prstGeom prst="rect">
                              <a:avLst/>
                            </a:prstGeom>
                            <a:noFill/>
                            <a:ln>
                              <a:noFill/>
                            </a:ln>
                          </wps:spPr>
                          <wps:txbx>
                            <w:txbxContent>
                              <w:p w14:paraId="48CCD45C"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145413304" name="Rectangle 1145413304"/>
                          <wps:cNvSpPr/>
                          <wps:spPr>
                            <a:xfrm>
                              <a:off x="765061" y="931984"/>
                              <a:ext cx="501700" cy="163628"/>
                            </a:xfrm>
                            <a:prstGeom prst="rect">
                              <a:avLst/>
                            </a:prstGeom>
                            <a:noFill/>
                            <a:ln>
                              <a:noFill/>
                            </a:ln>
                          </wps:spPr>
                          <wps:txbx>
                            <w:txbxContent>
                              <w:p w14:paraId="76189DD4" w14:textId="77777777" w:rsidR="00C2753D" w:rsidRDefault="00000000">
                                <w:pPr>
                                  <w:spacing w:after="160" w:line="258" w:lineRule="auto"/>
                                  <w:ind w:left="0" w:firstLine="0"/>
                                  <w:jc w:val="left"/>
                                  <w:textDirection w:val="btLr"/>
                                </w:pPr>
                                <w:r>
                                  <w:t>)=11</w:t>
                                </w:r>
                              </w:p>
                            </w:txbxContent>
                          </wps:txbx>
                          <wps:bodyPr spcFirstLastPara="1" wrap="square" lIns="0" tIns="0" rIns="0" bIns="0" anchor="t" anchorCtr="0">
                            <a:noAutofit/>
                          </wps:bodyPr>
                        </wps:wsp>
                        <wps:wsp>
                          <wps:cNvPr id="691721325" name="Rectangle 691721325"/>
                          <wps:cNvSpPr/>
                          <wps:spPr>
                            <a:xfrm>
                              <a:off x="1142213" y="931984"/>
                              <a:ext cx="51189" cy="163628"/>
                            </a:xfrm>
                            <a:prstGeom prst="rect">
                              <a:avLst/>
                            </a:prstGeom>
                            <a:noFill/>
                            <a:ln>
                              <a:noFill/>
                            </a:ln>
                          </wps:spPr>
                          <wps:txbx>
                            <w:txbxContent>
                              <w:p w14:paraId="2429F641" w14:textId="77777777" w:rsidR="00C2753D" w:rsidRDefault="00000000">
                                <w:pPr>
                                  <w:spacing w:after="160" w:line="258" w:lineRule="auto"/>
                                  <w:ind w:left="0" w:firstLine="0"/>
                                  <w:jc w:val="left"/>
                                  <w:textDirection w:val="btLr"/>
                                </w:pPr>
                                <w:r>
                                  <w:rPr>
                                    <w:i/>
                                  </w:rPr>
                                  <w:t>.</w:t>
                                </w:r>
                              </w:p>
                            </w:txbxContent>
                          </wps:txbx>
                          <wps:bodyPr spcFirstLastPara="1" wrap="square" lIns="0" tIns="0" rIns="0" bIns="0" anchor="t" anchorCtr="0">
                            <a:noAutofit/>
                          </wps:bodyPr>
                        </wps:wsp>
                        <wps:wsp>
                          <wps:cNvPr id="2101837329" name="Rectangle 2101837329"/>
                          <wps:cNvSpPr/>
                          <wps:spPr>
                            <a:xfrm>
                              <a:off x="1180707" y="931984"/>
                              <a:ext cx="184266" cy="163628"/>
                            </a:xfrm>
                            <a:prstGeom prst="rect">
                              <a:avLst/>
                            </a:prstGeom>
                            <a:noFill/>
                            <a:ln>
                              <a:noFill/>
                            </a:ln>
                          </wps:spPr>
                          <wps:txbx>
                            <w:txbxContent>
                              <w:p w14:paraId="31A44A7C" w14:textId="77777777" w:rsidR="00C2753D" w:rsidRDefault="00000000">
                                <w:pPr>
                                  <w:spacing w:after="160" w:line="258" w:lineRule="auto"/>
                                  <w:ind w:left="0" w:firstLine="0"/>
                                  <w:jc w:val="left"/>
                                  <w:textDirection w:val="btLr"/>
                                </w:pPr>
                                <w:r>
                                  <w:t>48</w:t>
                                </w:r>
                              </w:p>
                            </w:txbxContent>
                          </wps:txbx>
                          <wps:bodyPr spcFirstLastPara="1" wrap="square" lIns="0" tIns="0" rIns="0" bIns="0" anchor="t" anchorCtr="0">
                            <a:noAutofit/>
                          </wps:bodyPr>
                        </wps:wsp>
                        <wps:wsp>
                          <wps:cNvPr id="187655341" name="Rectangle 187655341"/>
                          <wps:cNvSpPr/>
                          <wps:spPr>
                            <a:xfrm>
                              <a:off x="0" y="1129990"/>
                              <a:ext cx="430629" cy="163628"/>
                            </a:xfrm>
                            <a:prstGeom prst="rect">
                              <a:avLst/>
                            </a:prstGeom>
                            <a:noFill/>
                            <a:ln>
                              <a:noFill/>
                            </a:ln>
                          </wps:spPr>
                          <wps:txbx>
                            <w:txbxContent>
                              <w:p w14:paraId="18158297" w14:textId="77777777" w:rsidR="00C2753D" w:rsidRDefault="00000000">
                                <w:pPr>
                                  <w:spacing w:after="160" w:line="258" w:lineRule="auto"/>
                                  <w:ind w:left="0" w:firstLine="0"/>
                                  <w:jc w:val="left"/>
                                  <w:textDirection w:val="btLr"/>
                                </w:pPr>
                                <w:r>
                                  <w:rPr>
                                    <w:i/>
                                  </w:rPr>
                                  <w:t>UCB</w:t>
                                </w:r>
                              </w:p>
                            </w:txbxContent>
                          </wps:txbx>
                          <wps:bodyPr spcFirstLastPara="1" wrap="square" lIns="0" tIns="0" rIns="0" bIns="0" anchor="t" anchorCtr="0">
                            <a:noAutofit/>
                          </wps:bodyPr>
                        </wps:wsp>
                        <wps:wsp>
                          <wps:cNvPr id="204422850" name="Rectangle 204422850"/>
                          <wps:cNvSpPr/>
                          <wps:spPr>
                            <a:xfrm>
                              <a:off x="330670" y="1129990"/>
                              <a:ext cx="163794" cy="163628"/>
                            </a:xfrm>
                            <a:prstGeom prst="rect">
                              <a:avLst/>
                            </a:prstGeom>
                            <a:noFill/>
                            <a:ln>
                              <a:noFill/>
                            </a:ln>
                          </wps:spPr>
                          <wps:txbx>
                            <w:txbxContent>
                              <w:p w14:paraId="00D63B6E" w14:textId="77777777" w:rsidR="00C2753D" w:rsidRDefault="00000000">
                                <w:pPr>
                                  <w:spacing w:after="160" w:line="258" w:lineRule="auto"/>
                                  <w:ind w:left="0" w:firstLine="0"/>
                                  <w:jc w:val="left"/>
                                  <w:textDirection w:val="btLr"/>
                                </w:pPr>
                                <w:r>
                                  <w:t>1(</w:t>
                                </w:r>
                              </w:p>
                            </w:txbxContent>
                          </wps:txbx>
                          <wps:bodyPr spcFirstLastPara="1" wrap="square" lIns="0" tIns="0" rIns="0" bIns="0" anchor="t" anchorCtr="0">
                            <a:noAutofit/>
                          </wps:bodyPr>
                        </wps:wsp>
                        <wps:wsp>
                          <wps:cNvPr id="1773303421" name="Rectangle 1773303421"/>
                          <wps:cNvSpPr/>
                          <wps:spPr>
                            <a:xfrm>
                              <a:off x="453822" y="1129990"/>
                              <a:ext cx="112992" cy="163628"/>
                            </a:xfrm>
                            <a:prstGeom prst="rect">
                              <a:avLst/>
                            </a:prstGeom>
                            <a:noFill/>
                            <a:ln>
                              <a:noFill/>
                            </a:ln>
                          </wps:spPr>
                          <wps:txbx>
                            <w:txbxContent>
                              <w:p w14:paraId="1F780BBE"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472316271" name="Rectangle 472316271"/>
                          <wps:cNvSpPr/>
                          <wps:spPr>
                            <a:xfrm>
                              <a:off x="546760" y="1088495"/>
                              <a:ext cx="71525" cy="119545"/>
                            </a:xfrm>
                            <a:prstGeom prst="rect">
                              <a:avLst/>
                            </a:prstGeom>
                            <a:noFill/>
                            <a:ln>
                              <a:noFill/>
                            </a:ln>
                          </wps:spPr>
                          <wps:txbx>
                            <w:txbxContent>
                              <w:p w14:paraId="243E0E29"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0331205" name="Rectangle 10331205"/>
                          <wps:cNvSpPr/>
                          <wps:spPr>
                            <a:xfrm>
                              <a:off x="600532" y="1088495"/>
                              <a:ext cx="39727" cy="119545"/>
                            </a:xfrm>
                            <a:prstGeom prst="rect">
                              <a:avLst/>
                            </a:prstGeom>
                            <a:noFill/>
                            <a:ln>
                              <a:noFill/>
                            </a:ln>
                          </wps:spPr>
                          <wps:txbx>
                            <w:txbxContent>
                              <w:p w14:paraId="75A7D1F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813661569" name="Rectangle 813661569"/>
                          <wps:cNvSpPr/>
                          <wps:spPr>
                            <a:xfrm>
                              <a:off x="630415" y="1088495"/>
                              <a:ext cx="143050" cy="119545"/>
                            </a:xfrm>
                            <a:prstGeom prst="rect">
                              <a:avLst/>
                            </a:prstGeom>
                            <a:noFill/>
                            <a:ln>
                              <a:noFill/>
                            </a:ln>
                          </wps:spPr>
                          <wps:txbx>
                            <w:txbxContent>
                              <w:p w14:paraId="003927FF" w14:textId="77777777" w:rsidR="00C2753D" w:rsidRDefault="00000000">
                                <w:pPr>
                                  <w:spacing w:after="160" w:line="258" w:lineRule="auto"/>
                                  <w:ind w:left="0" w:firstLine="0"/>
                                  <w:jc w:val="left"/>
                                  <w:textDirection w:val="btLr"/>
                                </w:pPr>
                                <w:r>
                                  <w:rPr>
                                    <w:sz w:val="16"/>
                                  </w:rPr>
                                  <w:t>10</w:t>
                                </w:r>
                              </w:p>
                            </w:txbxContent>
                          </wps:txbx>
                          <wps:bodyPr spcFirstLastPara="1" wrap="square" lIns="0" tIns="0" rIns="0" bIns="0" anchor="t" anchorCtr="0">
                            <a:noAutofit/>
                          </wps:bodyPr>
                        </wps:wsp>
                        <wps:wsp>
                          <wps:cNvPr id="417063510" name="Rectangle 417063510"/>
                          <wps:cNvSpPr/>
                          <wps:spPr>
                            <a:xfrm>
                              <a:off x="538772" y="1195569"/>
                              <a:ext cx="71525" cy="119545"/>
                            </a:xfrm>
                            <a:prstGeom prst="rect">
                              <a:avLst/>
                            </a:prstGeom>
                            <a:noFill/>
                            <a:ln>
                              <a:noFill/>
                            </a:ln>
                          </wps:spPr>
                          <wps:txbx>
                            <w:txbxContent>
                              <w:p w14:paraId="019AFADC"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296960654" name="Rectangle 1296960654"/>
                          <wps:cNvSpPr/>
                          <wps:spPr>
                            <a:xfrm>
                              <a:off x="744283" y="1129990"/>
                              <a:ext cx="266209" cy="163628"/>
                            </a:xfrm>
                            <a:prstGeom prst="rect">
                              <a:avLst/>
                            </a:prstGeom>
                            <a:noFill/>
                            <a:ln>
                              <a:noFill/>
                            </a:ln>
                          </wps:spPr>
                          <wps:txbx>
                            <w:txbxContent>
                              <w:p w14:paraId="77694BCD" w14:textId="77777777" w:rsidR="00C2753D" w:rsidRDefault="00000000">
                                <w:pPr>
                                  <w:spacing w:after="160" w:line="258" w:lineRule="auto"/>
                                  <w:ind w:left="0" w:firstLine="0"/>
                                  <w:jc w:val="left"/>
                                  <w:textDirection w:val="btLr"/>
                                </w:pPr>
                                <w:r>
                                  <w:t>)=</w:t>
                                </w:r>
                              </w:p>
                            </w:txbxContent>
                          </wps:txbx>
                          <wps:bodyPr spcFirstLastPara="1" wrap="square" lIns="0" tIns="0" rIns="0" bIns="0" anchor="t" anchorCtr="0">
                            <a:noAutofit/>
                          </wps:bodyPr>
                        </wps:wsp>
                        <wps:wsp>
                          <wps:cNvPr id="801840941" name="Rectangle 801840941"/>
                          <wps:cNvSpPr/>
                          <wps:spPr>
                            <a:xfrm>
                              <a:off x="982891" y="1129990"/>
                              <a:ext cx="211906" cy="163628"/>
                            </a:xfrm>
                            <a:prstGeom prst="rect">
                              <a:avLst/>
                            </a:prstGeom>
                            <a:noFill/>
                            <a:ln>
                              <a:noFill/>
                            </a:ln>
                          </wps:spPr>
                          <wps:txbx>
                            <w:txbxContent>
                              <w:p w14:paraId="6706904A" w14:textId="77777777" w:rsidR="00C2753D" w:rsidRDefault="00000000">
                                <w:pPr>
                                  <w:spacing w:after="160" w:line="258" w:lineRule="auto"/>
                                  <w:ind w:left="0" w:firstLine="0"/>
                                  <w:jc w:val="left"/>
                                  <w:textDirection w:val="btLr"/>
                                </w:pPr>
                                <w:r>
                                  <w:rPr>
                                    <w:b/>
                                  </w:rPr>
                                  <w:t>12</w:t>
                                </w:r>
                              </w:p>
                            </w:txbxContent>
                          </wps:txbx>
                          <wps:bodyPr spcFirstLastPara="1" wrap="square" lIns="0" tIns="0" rIns="0" bIns="0" anchor="t" anchorCtr="0">
                            <a:noAutofit/>
                          </wps:bodyPr>
                        </wps:wsp>
                        <wps:wsp>
                          <wps:cNvPr id="1489242835" name="Rectangle 1489242835"/>
                          <wps:cNvSpPr/>
                          <wps:spPr>
                            <a:xfrm>
                              <a:off x="1142213" y="1129990"/>
                              <a:ext cx="51189" cy="163628"/>
                            </a:xfrm>
                            <a:prstGeom prst="rect">
                              <a:avLst/>
                            </a:prstGeom>
                            <a:noFill/>
                            <a:ln>
                              <a:noFill/>
                            </a:ln>
                          </wps:spPr>
                          <wps:txbx>
                            <w:txbxContent>
                              <w:p w14:paraId="2E649A32" w14:textId="77777777" w:rsidR="00C2753D" w:rsidRDefault="00000000">
                                <w:pPr>
                                  <w:spacing w:after="160" w:line="258" w:lineRule="auto"/>
                                  <w:ind w:left="0" w:firstLine="0"/>
                                  <w:jc w:val="left"/>
                                  <w:textDirection w:val="btLr"/>
                                </w:pPr>
                                <w:r>
                                  <w:rPr>
                                    <w:i/>
                                  </w:rPr>
                                  <w:t>.</w:t>
                                </w:r>
                              </w:p>
                            </w:txbxContent>
                          </wps:txbx>
                          <wps:bodyPr spcFirstLastPara="1" wrap="square" lIns="0" tIns="0" rIns="0" bIns="0" anchor="t" anchorCtr="0">
                            <a:noAutofit/>
                          </wps:bodyPr>
                        </wps:wsp>
                        <wps:wsp>
                          <wps:cNvPr id="1506140845" name="Rectangle 1506140845"/>
                          <wps:cNvSpPr/>
                          <wps:spPr>
                            <a:xfrm>
                              <a:off x="1180706" y="1129990"/>
                              <a:ext cx="211906" cy="163628"/>
                            </a:xfrm>
                            <a:prstGeom prst="rect">
                              <a:avLst/>
                            </a:prstGeom>
                            <a:noFill/>
                            <a:ln>
                              <a:noFill/>
                            </a:ln>
                          </wps:spPr>
                          <wps:txbx>
                            <w:txbxContent>
                              <w:p w14:paraId="0FF08860" w14:textId="77777777" w:rsidR="00C2753D" w:rsidRDefault="00000000">
                                <w:pPr>
                                  <w:spacing w:after="160" w:line="258" w:lineRule="auto"/>
                                  <w:ind w:left="0" w:firstLine="0"/>
                                  <w:jc w:val="left"/>
                                  <w:textDirection w:val="btLr"/>
                                </w:pPr>
                                <w:r>
                                  <w:rPr>
                                    <w:b/>
                                  </w:rPr>
                                  <w:t>10</w:t>
                                </w:r>
                              </w:p>
                            </w:txbxContent>
                          </wps:txbx>
                          <wps:bodyPr spcFirstLastPara="1" wrap="square" lIns="0" tIns="0" rIns="0" bIns="0" anchor="t" anchorCtr="0">
                            <a:noAutofit/>
                          </wps:bodyPr>
                        </wps:wsp>
                        <wps:wsp>
                          <wps:cNvPr id="1724246381" name="Freeform 1724246381"/>
                          <wps:cNvSpPr/>
                          <wps:spPr>
                            <a:xfrm>
                              <a:off x="2104476"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082030545" name="Freeform 2082030545"/>
                          <wps:cNvSpPr/>
                          <wps:spPr>
                            <a:xfrm>
                              <a:off x="2099824"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0CA86FA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1522290" name="Rectangle 821522290"/>
                          <wps:cNvSpPr/>
                          <wps:spPr>
                            <a:xfrm>
                              <a:off x="2142236" y="451721"/>
                              <a:ext cx="97403" cy="163628"/>
                            </a:xfrm>
                            <a:prstGeom prst="rect">
                              <a:avLst/>
                            </a:prstGeom>
                            <a:noFill/>
                            <a:ln>
                              <a:noFill/>
                            </a:ln>
                          </wps:spPr>
                          <wps:txbx>
                            <w:txbxContent>
                              <w:p w14:paraId="1E18FCF2"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968856284" name="Rectangle 968856284"/>
                          <wps:cNvSpPr/>
                          <wps:spPr>
                            <a:xfrm>
                              <a:off x="2215464" y="498402"/>
                              <a:ext cx="71525" cy="119545"/>
                            </a:xfrm>
                            <a:prstGeom prst="rect">
                              <a:avLst/>
                            </a:prstGeom>
                            <a:noFill/>
                            <a:ln>
                              <a:noFill/>
                            </a:ln>
                          </wps:spPr>
                          <wps:txbx>
                            <w:txbxContent>
                              <w:p w14:paraId="5B753FC1"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776039125" name="Freeform 1776039125"/>
                          <wps:cNvSpPr/>
                          <wps:spPr>
                            <a:xfrm>
                              <a:off x="2829511"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485205417" name="Freeform 485205417"/>
                          <wps:cNvSpPr/>
                          <wps:spPr>
                            <a:xfrm>
                              <a:off x="3147646"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0C7826F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46272499" name="Rectangle 2046272499"/>
                          <wps:cNvSpPr/>
                          <wps:spPr>
                            <a:xfrm>
                              <a:off x="3014841" y="451721"/>
                              <a:ext cx="97403" cy="163628"/>
                            </a:xfrm>
                            <a:prstGeom prst="rect">
                              <a:avLst/>
                            </a:prstGeom>
                            <a:noFill/>
                            <a:ln>
                              <a:noFill/>
                            </a:ln>
                          </wps:spPr>
                          <wps:txbx>
                            <w:txbxContent>
                              <w:p w14:paraId="25924DA4"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344541582" name="Rectangle 344541582"/>
                          <wps:cNvSpPr/>
                          <wps:spPr>
                            <a:xfrm>
                              <a:off x="3088069" y="498402"/>
                              <a:ext cx="71525" cy="119545"/>
                            </a:xfrm>
                            <a:prstGeom prst="rect">
                              <a:avLst/>
                            </a:prstGeom>
                            <a:noFill/>
                            <a:ln>
                              <a:noFill/>
                            </a:ln>
                          </wps:spPr>
                          <wps:txbx>
                            <w:txbxContent>
                              <w:p w14:paraId="77455A76"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920277572" name="Freeform 1920277572"/>
                          <wps:cNvSpPr/>
                          <wps:spPr>
                            <a:xfrm>
                              <a:off x="1375863" y="1165973"/>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55407514" name="Freeform 1355407514"/>
                          <wps:cNvSpPr/>
                          <wps:spPr>
                            <a:xfrm>
                              <a:off x="1371211" y="1484107"/>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7EEFE57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44369064" name="Rectangle 644369064"/>
                          <wps:cNvSpPr/>
                          <wps:spPr>
                            <a:xfrm>
                              <a:off x="1413624" y="1180320"/>
                              <a:ext cx="97403" cy="163628"/>
                            </a:xfrm>
                            <a:prstGeom prst="rect">
                              <a:avLst/>
                            </a:prstGeom>
                            <a:noFill/>
                            <a:ln>
                              <a:noFill/>
                            </a:ln>
                          </wps:spPr>
                          <wps:txbx>
                            <w:txbxContent>
                              <w:p w14:paraId="5405E211"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2025152090" name="Rectangle 2025152090"/>
                          <wps:cNvSpPr/>
                          <wps:spPr>
                            <a:xfrm>
                              <a:off x="1486865" y="1227014"/>
                              <a:ext cx="71525" cy="119545"/>
                            </a:xfrm>
                            <a:prstGeom prst="rect">
                              <a:avLst/>
                            </a:prstGeom>
                            <a:noFill/>
                            <a:ln>
                              <a:noFill/>
                            </a:ln>
                          </wps:spPr>
                          <wps:txbx>
                            <w:txbxContent>
                              <w:p w14:paraId="293EB43C"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328718283" name="Freeform 328718283"/>
                          <wps:cNvSpPr/>
                          <wps:spPr>
                            <a:xfrm>
                              <a:off x="2100898" y="1165973"/>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534052723" name="Freeform 534052723"/>
                          <wps:cNvSpPr/>
                          <wps:spPr>
                            <a:xfrm>
                              <a:off x="2419032" y="1484107"/>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28F85B1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68969035" name="Rectangle 1968969035"/>
                          <wps:cNvSpPr/>
                          <wps:spPr>
                            <a:xfrm>
                              <a:off x="2286229" y="1180320"/>
                              <a:ext cx="97403" cy="163628"/>
                            </a:xfrm>
                            <a:prstGeom prst="rect">
                              <a:avLst/>
                            </a:prstGeom>
                            <a:noFill/>
                            <a:ln>
                              <a:noFill/>
                            </a:ln>
                          </wps:spPr>
                          <wps:txbx>
                            <w:txbxContent>
                              <w:p w14:paraId="2861994D"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354770608" name="Rectangle 354770608"/>
                          <wps:cNvSpPr/>
                          <wps:spPr>
                            <a:xfrm>
                              <a:off x="2359470" y="1227014"/>
                              <a:ext cx="71525" cy="119545"/>
                            </a:xfrm>
                            <a:prstGeom prst="rect">
                              <a:avLst/>
                            </a:prstGeom>
                            <a:noFill/>
                            <a:ln>
                              <a:noFill/>
                            </a:ln>
                          </wps:spPr>
                          <wps:txbx>
                            <w:txbxContent>
                              <w:p w14:paraId="79FFC45D"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626875" cy="1963336"/>
                <wp:effectExtent b="0" l="0" r="0" t="0"/>
                <wp:docPr id="34931" name="image40.png"/>
                <a:graphic>
                  <a:graphicData uri="http://schemas.openxmlformats.org/drawingml/2006/picture">
                    <pic:pic>
                      <pic:nvPicPr>
                        <pic:cNvPr id="0" name="image40.png"/>
                        <pic:cNvPicPr preferRelativeResize="0"/>
                      </pic:nvPicPr>
                      <pic:blipFill>
                        <a:blip r:embed="rId48"/>
                        <a:srcRect/>
                        <a:stretch>
                          <a:fillRect/>
                        </a:stretch>
                      </pic:blipFill>
                      <pic:spPr>
                        <a:xfrm>
                          <a:off x="0" y="0"/>
                          <a:ext cx="3626875" cy="1963336"/>
                        </a:xfrm>
                        <a:prstGeom prst="rect"/>
                        <a:ln/>
                      </pic:spPr>
                    </pic:pic>
                  </a:graphicData>
                </a:graphic>
              </wp:inline>
            </w:drawing>
          </mc:Fallback>
        </mc:AlternateContent>
      </w:r>
    </w:p>
    <w:p w14:paraId="23CFE46E" w14:textId="77777777" w:rsidR="00C2753D" w:rsidRDefault="00000000">
      <w:pPr>
        <w:spacing w:after="396" w:line="259" w:lineRule="auto"/>
        <w:ind w:left="2249" w:firstLine="0"/>
        <w:jc w:val="left"/>
      </w:pPr>
      <w:r>
        <w:rPr>
          <w:rFonts w:ascii="Calibri" w:eastAsia="Calibri" w:hAnsi="Calibri" w:cs="Calibri"/>
          <w:sz w:val="20"/>
          <w:szCs w:val="20"/>
        </w:rPr>
        <w:t xml:space="preserve">Figure 2.10: </w:t>
      </w:r>
      <w:r>
        <w:rPr>
          <w:sz w:val="20"/>
          <w:szCs w:val="20"/>
        </w:rPr>
        <w:t>Selection and Expansion - I3</w:t>
      </w:r>
    </w:p>
    <w:p w14:paraId="797B21C8" w14:textId="77777777" w:rsidR="00C2753D" w:rsidRDefault="00000000">
      <w:pPr>
        <w:spacing w:after="0" w:line="259" w:lineRule="auto"/>
        <w:ind w:left="-5" w:firstLine="0"/>
      </w:pPr>
      <w:r>
        <w:t xml:space="preserve">Based on </w:t>
      </w:r>
      <w:r>
        <w:rPr>
          <w:i/>
        </w:rPr>
        <w:t>UCB</w:t>
      </w:r>
      <w:r>
        <w:t>1 score we decide to simulate from</w:t>
      </w:r>
      <w:r>
        <w:rPr>
          <w:noProof/>
        </w:rPr>
        <w:drawing>
          <wp:inline distT="0" distB="0" distL="0" distR="0" wp14:anchorId="6174AE0F" wp14:editId="54466850">
            <wp:extent cx="225552" cy="182880"/>
            <wp:effectExtent l="0" t="0" r="0" b="0"/>
            <wp:docPr id="349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a:srcRect/>
                    <a:stretch>
                      <a:fillRect/>
                    </a:stretch>
                  </pic:blipFill>
                  <pic:spPr>
                    <a:xfrm>
                      <a:off x="0" y="0"/>
                      <a:ext cx="225552" cy="182880"/>
                    </a:xfrm>
                    <a:prstGeom prst="rect">
                      <a:avLst/>
                    </a:prstGeom>
                    <a:ln/>
                  </pic:spPr>
                </pic:pic>
              </a:graphicData>
            </a:graphic>
          </wp:inline>
        </w:drawing>
      </w:r>
      <w:r>
        <w:t xml:space="preserve"> on Figure 2.11</w:t>
      </w:r>
    </w:p>
    <w:p w14:paraId="03CBDCFD" w14:textId="77777777" w:rsidR="00C2753D" w:rsidRDefault="00000000">
      <w:pPr>
        <w:spacing w:after="237" w:line="259" w:lineRule="auto"/>
        <w:ind w:left="2039" w:firstLine="0"/>
        <w:jc w:val="left"/>
      </w:pPr>
      <w:r>
        <w:rPr>
          <w:rFonts w:ascii="Calibri" w:eastAsia="Calibri" w:hAnsi="Calibri" w:cs="Calibri"/>
          <w:noProof/>
        </w:rPr>
        <mc:AlternateContent>
          <mc:Choice Requires="wpg">
            <w:drawing>
              <wp:inline distT="0" distB="0" distL="0" distR="0" wp14:anchorId="2C1CB05D" wp14:editId="63A69774">
                <wp:extent cx="2691950" cy="3456638"/>
                <wp:effectExtent l="0" t="0" r="0" b="0"/>
                <wp:docPr id="34930" name="Group 34930"/>
                <wp:cNvGraphicFramePr/>
                <a:graphic xmlns:a="http://schemas.openxmlformats.org/drawingml/2006/main">
                  <a:graphicData uri="http://schemas.microsoft.com/office/word/2010/wordprocessingGroup">
                    <wpg:wgp>
                      <wpg:cNvGrpSpPr/>
                      <wpg:grpSpPr>
                        <a:xfrm>
                          <a:off x="0" y="0"/>
                          <a:ext cx="2691950" cy="3456638"/>
                          <a:chOff x="3992425" y="2044075"/>
                          <a:chExt cx="2707150" cy="3471850"/>
                        </a:xfrm>
                      </wpg:grpSpPr>
                      <wpg:grpSp>
                        <wpg:cNvPr id="1937087165" name="Group 1937087165"/>
                        <wpg:cNvGrpSpPr/>
                        <wpg:grpSpPr>
                          <a:xfrm>
                            <a:off x="4000025" y="2051681"/>
                            <a:ext cx="2691950" cy="3456639"/>
                            <a:chOff x="0" y="0"/>
                            <a:chExt cx="2691950" cy="3456639"/>
                          </a:xfrm>
                        </wpg:grpSpPr>
                        <wps:wsp>
                          <wps:cNvPr id="14655444" name="Rectangle 14655444"/>
                          <wps:cNvSpPr/>
                          <wps:spPr>
                            <a:xfrm>
                              <a:off x="0" y="0"/>
                              <a:ext cx="2691950" cy="3456625"/>
                            </a:xfrm>
                            <a:prstGeom prst="rect">
                              <a:avLst/>
                            </a:prstGeom>
                            <a:noFill/>
                            <a:ln>
                              <a:noFill/>
                            </a:ln>
                          </wps:spPr>
                          <wps:txbx>
                            <w:txbxContent>
                              <w:p w14:paraId="4A6DEFF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52278965" name="Freeform 352278965"/>
                          <wps:cNvSpPr/>
                          <wps:spPr>
                            <a:xfrm>
                              <a:off x="1457227"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27B8798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07683981" name="Rectangle 807683981"/>
                          <wps:cNvSpPr/>
                          <wps:spPr>
                            <a:xfrm>
                              <a:off x="1560942" y="203386"/>
                              <a:ext cx="112992" cy="163628"/>
                            </a:xfrm>
                            <a:prstGeom prst="rect">
                              <a:avLst/>
                            </a:prstGeom>
                            <a:noFill/>
                            <a:ln>
                              <a:noFill/>
                            </a:ln>
                          </wps:spPr>
                          <wps:txbx>
                            <w:txbxContent>
                              <w:p w14:paraId="730F9E55"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723610548" name="Rectangle 723610548"/>
                          <wps:cNvSpPr/>
                          <wps:spPr>
                            <a:xfrm>
                              <a:off x="1653881" y="161891"/>
                              <a:ext cx="82457" cy="119545"/>
                            </a:xfrm>
                            <a:prstGeom prst="rect">
                              <a:avLst/>
                            </a:prstGeom>
                            <a:noFill/>
                            <a:ln>
                              <a:noFill/>
                            </a:ln>
                          </wps:spPr>
                          <wps:txbx>
                            <w:txbxContent>
                              <w:p w14:paraId="06552EE6" w14:textId="77777777" w:rsidR="00C2753D" w:rsidRDefault="00000000">
                                <w:pPr>
                                  <w:spacing w:after="160" w:line="258" w:lineRule="auto"/>
                                  <w:ind w:left="0" w:firstLine="0"/>
                                  <w:jc w:val="left"/>
                                  <w:textDirection w:val="btLr"/>
                                </w:pPr>
                                <w:r>
                                  <w:rPr>
                                    <w:b/>
                                    <w:sz w:val="16"/>
                                  </w:rPr>
                                  <w:t>3</w:t>
                                </w:r>
                              </w:p>
                            </w:txbxContent>
                          </wps:txbx>
                          <wps:bodyPr spcFirstLastPara="1" wrap="square" lIns="0" tIns="0" rIns="0" bIns="0" anchor="t" anchorCtr="0">
                            <a:noAutofit/>
                          </wps:bodyPr>
                        </wps:wsp>
                        <wps:wsp>
                          <wps:cNvPr id="1006459835" name="Rectangle 1006459835"/>
                          <wps:cNvSpPr/>
                          <wps:spPr>
                            <a:xfrm>
                              <a:off x="1715870" y="161891"/>
                              <a:ext cx="39727" cy="119545"/>
                            </a:xfrm>
                            <a:prstGeom prst="rect">
                              <a:avLst/>
                            </a:prstGeom>
                            <a:noFill/>
                            <a:ln>
                              <a:noFill/>
                            </a:ln>
                          </wps:spPr>
                          <wps:txbx>
                            <w:txbxContent>
                              <w:p w14:paraId="271C7C17"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086703234" name="Rectangle 1086703234"/>
                          <wps:cNvSpPr/>
                          <wps:spPr>
                            <a:xfrm>
                              <a:off x="1745753" y="161891"/>
                              <a:ext cx="143050" cy="119545"/>
                            </a:xfrm>
                            <a:prstGeom prst="rect">
                              <a:avLst/>
                            </a:prstGeom>
                            <a:noFill/>
                            <a:ln>
                              <a:noFill/>
                            </a:ln>
                          </wps:spPr>
                          <wps:txbx>
                            <w:txbxContent>
                              <w:p w14:paraId="1C3FA731" w14:textId="77777777" w:rsidR="00C2753D" w:rsidRDefault="00000000">
                                <w:pPr>
                                  <w:spacing w:after="160" w:line="258" w:lineRule="auto"/>
                                  <w:ind w:left="0" w:firstLine="0"/>
                                  <w:jc w:val="left"/>
                                  <w:textDirection w:val="btLr"/>
                                </w:pPr>
                                <w:r>
                                  <w:rPr>
                                    <w:sz w:val="16"/>
                                  </w:rPr>
                                  <w:t>30</w:t>
                                </w:r>
                              </w:p>
                            </w:txbxContent>
                          </wps:txbx>
                          <wps:bodyPr spcFirstLastPara="1" wrap="square" lIns="0" tIns="0" rIns="0" bIns="0" anchor="t" anchorCtr="0">
                            <a:noAutofit/>
                          </wps:bodyPr>
                        </wps:wsp>
                        <wps:wsp>
                          <wps:cNvPr id="283495393" name="Rectangle 283495393"/>
                          <wps:cNvSpPr/>
                          <wps:spPr>
                            <a:xfrm>
                              <a:off x="1645893" y="268964"/>
                              <a:ext cx="71525" cy="119545"/>
                            </a:xfrm>
                            <a:prstGeom prst="rect">
                              <a:avLst/>
                            </a:prstGeom>
                            <a:noFill/>
                            <a:ln>
                              <a:noFill/>
                            </a:ln>
                          </wps:spPr>
                          <wps:txbx>
                            <w:txbxContent>
                              <w:p w14:paraId="32DE9597"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384339611" name="Freeform 1384339611"/>
                          <wps:cNvSpPr/>
                          <wps:spPr>
                            <a:xfrm>
                              <a:off x="728614"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2BEAA1D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46595970" name="Rectangle 2146595970"/>
                          <wps:cNvSpPr/>
                          <wps:spPr>
                            <a:xfrm>
                              <a:off x="832331" y="931985"/>
                              <a:ext cx="112992" cy="163628"/>
                            </a:xfrm>
                            <a:prstGeom prst="rect">
                              <a:avLst/>
                            </a:prstGeom>
                            <a:noFill/>
                            <a:ln>
                              <a:noFill/>
                            </a:ln>
                          </wps:spPr>
                          <wps:txbx>
                            <w:txbxContent>
                              <w:p w14:paraId="69A2381F"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364567196" name="Rectangle 1364567196"/>
                          <wps:cNvSpPr/>
                          <wps:spPr>
                            <a:xfrm>
                              <a:off x="925269" y="890489"/>
                              <a:ext cx="82457" cy="119545"/>
                            </a:xfrm>
                            <a:prstGeom prst="rect">
                              <a:avLst/>
                            </a:prstGeom>
                            <a:noFill/>
                            <a:ln>
                              <a:noFill/>
                            </a:ln>
                          </wps:spPr>
                          <wps:txbx>
                            <w:txbxContent>
                              <w:p w14:paraId="07A51378" w14:textId="77777777" w:rsidR="00C2753D" w:rsidRDefault="00000000">
                                <w:pPr>
                                  <w:spacing w:after="160" w:line="258" w:lineRule="auto"/>
                                  <w:ind w:left="0" w:firstLine="0"/>
                                  <w:jc w:val="left"/>
                                  <w:textDirection w:val="btLr"/>
                                </w:pPr>
                                <w:r>
                                  <w:rPr>
                                    <w:b/>
                                    <w:sz w:val="16"/>
                                  </w:rPr>
                                  <w:t>2</w:t>
                                </w:r>
                              </w:p>
                            </w:txbxContent>
                          </wps:txbx>
                          <wps:bodyPr spcFirstLastPara="1" wrap="square" lIns="0" tIns="0" rIns="0" bIns="0" anchor="t" anchorCtr="0">
                            <a:noAutofit/>
                          </wps:bodyPr>
                        </wps:wsp>
                        <wps:wsp>
                          <wps:cNvPr id="1060817352" name="Rectangle 1060817352"/>
                          <wps:cNvSpPr/>
                          <wps:spPr>
                            <a:xfrm>
                              <a:off x="987270" y="890489"/>
                              <a:ext cx="39727" cy="119545"/>
                            </a:xfrm>
                            <a:prstGeom prst="rect">
                              <a:avLst/>
                            </a:prstGeom>
                            <a:noFill/>
                            <a:ln>
                              <a:noFill/>
                            </a:ln>
                          </wps:spPr>
                          <wps:txbx>
                            <w:txbxContent>
                              <w:p w14:paraId="12DCFF2B"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579364237" name="Rectangle 579364237"/>
                          <wps:cNvSpPr/>
                          <wps:spPr>
                            <a:xfrm>
                              <a:off x="1017141" y="890489"/>
                              <a:ext cx="143050" cy="119545"/>
                            </a:xfrm>
                            <a:prstGeom prst="rect">
                              <a:avLst/>
                            </a:prstGeom>
                            <a:noFill/>
                            <a:ln>
                              <a:noFill/>
                            </a:ln>
                          </wps:spPr>
                          <wps:txbx>
                            <w:txbxContent>
                              <w:p w14:paraId="009520E8"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607406677" name="Rectangle 607406677"/>
                          <wps:cNvSpPr/>
                          <wps:spPr>
                            <a:xfrm>
                              <a:off x="917293" y="997576"/>
                              <a:ext cx="71525" cy="119545"/>
                            </a:xfrm>
                            <a:prstGeom prst="rect">
                              <a:avLst/>
                            </a:prstGeom>
                            <a:noFill/>
                            <a:ln>
                              <a:noFill/>
                            </a:ln>
                          </wps:spPr>
                          <wps:txbx>
                            <w:txbxContent>
                              <w:p w14:paraId="7360EF50"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331891420" name="Freeform 331891420"/>
                          <wps:cNvSpPr/>
                          <wps:spPr>
                            <a:xfrm>
                              <a:off x="2185841"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1FA3E55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63123902" name="Rectangle 763123902"/>
                          <wps:cNvSpPr/>
                          <wps:spPr>
                            <a:xfrm>
                              <a:off x="2289541" y="931985"/>
                              <a:ext cx="112992" cy="163628"/>
                            </a:xfrm>
                            <a:prstGeom prst="rect">
                              <a:avLst/>
                            </a:prstGeom>
                            <a:noFill/>
                            <a:ln>
                              <a:noFill/>
                            </a:ln>
                          </wps:spPr>
                          <wps:txbx>
                            <w:txbxContent>
                              <w:p w14:paraId="71A01936"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004452686" name="Rectangle 1004452686"/>
                          <wps:cNvSpPr/>
                          <wps:spPr>
                            <a:xfrm>
                              <a:off x="2382480" y="890489"/>
                              <a:ext cx="82457" cy="119545"/>
                            </a:xfrm>
                            <a:prstGeom prst="rect">
                              <a:avLst/>
                            </a:prstGeom>
                            <a:noFill/>
                            <a:ln>
                              <a:noFill/>
                            </a:ln>
                          </wps:spPr>
                          <wps:txbx>
                            <w:txbxContent>
                              <w:p w14:paraId="23AD42EF" w14:textId="77777777" w:rsidR="00C2753D" w:rsidRDefault="00000000">
                                <w:pPr>
                                  <w:spacing w:after="160" w:line="258" w:lineRule="auto"/>
                                  <w:ind w:left="0" w:firstLine="0"/>
                                  <w:jc w:val="left"/>
                                  <w:textDirection w:val="btLr"/>
                                </w:pPr>
                                <w:r>
                                  <w:rPr>
                                    <w:b/>
                                    <w:sz w:val="16"/>
                                  </w:rPr>
                                  <w:t>2</w:t>
                                </w:r>
                              </w:p>
                            </w:txbxContent>
                          </wps:txbx>
                          <wps:bodyPr spcFirstLastPara="1" wrap="square" lIns="0" tIns="0" rIns="0" bIns="0" anchor="t" anchorCtr="0">
                            <a:noAutofit/>
                          </wps:bodyPr>
                        </wps:wsp>
                        <wps:wsp>
                          <wps:cNvPr id="1822082390" name="Rectangle 1822082390"/>
                          <wps:cNvSpPr/>
                          <wps:spPr>
                            <a:xfrm>
                              <a:off x="2444481" y="890489"/>
                              <a:ext cx="39727" cy="119545"/>
                            </a:xfrm>
                            <a:prstGeom prst="rect">
                              <a:avLst/>
                            </a:prstGeom>
                            <a:noFill/>
                            <a:ln>
                              <a:noFill/>
                            </a:ln>
                          </wps:spPr>
                          <wps:txbx>
                            <w:txbxContent>
                              <w:p w14:paraId="5D7A1A75"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763035680" name="Rectangle 1763035680"/>
                          <wps:cNvSpPr/>
                          <wps:spPr>
                            <a:xfrm>
                              <a:off x="2474351" y="890489"/>
                              <a:ext cx="143050" cy="119545"/>
                            </a:xfrm>
                            <a:prstGeom prst="rect">
                              <a:avLst/>
                            </a:prstGeom>
                            <a:noFill/>
                            <a:ln>
                              <a:noFill/>
                            </a:ln>
                          </wps:spPr>
                          <wps:txbx>
                            <w:txbxContent>
                              <w:p w14:paraId="6A46C88A" w14:textId="77777777" w:rsidR="00C2753D" w:rsidRDefault="00000000">
                                <w:pPr>
                                  <w:spacing w:after="160" w:line="258" w:lineRule="auto"/>
                                  <w:ind w:left="0" w:firstLine="0"/>
                                  <w:jc w:val="left"/>
                                  <w:textDirection w:val="btLr"/>
                                </w:pPr>
                                <w:r>
                                  <w:rPr>
                                    <w:sz w:val="16"/>
                                  </w:rPr>
                                  <w:t>10</w:t>
                                </w:r>
                              </w:p>
                            </w:txbxContent>
                          </wps:txbx>
                          <wps:bodyPr spcFirstLastPara="1" wrap="square" lIns="0" tIns="0" rIns="0" bIns="0" anchor="t" anchorCtr="0">
                            <a:noAutofit/>
                          </wps:bodyPr>
                        </wps:wsp>
                        <wps:wsp>
                          <wps:cNvPr id="2094829584" name="Rectangle 2094829584"/>
                          <wps:cNvSpPr/>
                          <wps:spPr>
                            <a:xfrm>
                              <a:off x="2374491" y="997576"/>
                              <a:ext cx="71525" cy="119545"/>
                            </a:xfrm>
                            <a:prstGeom prst="rect">
                              <a:avLst/>
                            </a:prstGeom>
                            <a:noFill/>
                            <a:ln>
                              <a:noFill/>
                            </a:ln>
                          </wps:spPr>
                          <wps:txbx>
                            <w:txbxContent>
                              <w:p w14:paraId="60599EF1"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942682407" name="Freeform 942682407"/>
                          <wps:cNvSpPr/>
                          <wps:spPr>
                            <a:xfrm>
                              <a:off x="0"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7272F86B"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1590106" name="Rectangle 191590106"/>
                          <wps:cNvSpPr/>
                          <wps:spPr>
                            <a:xfrm>
                              <a:off x="130618" y="1660596"/>
                              <a:ext cx="112992" cy="163628"/>
                            </a:xfrm>
                            <a:prstGeom prst="rect">
                              <a:avLst/>
                            </a:prstGeom>
                            <a:noFill/>
                            <a:ln>
                              <a:noFill/>
                            </a:ln>
                          </wps:spPr>
                          <wps:txbx>
                            <w:txbxContent>
                              <w:p w14:paraId="0A48BC54"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389877003" name="Rectangle 389877003"/>
                          <wps:cNvSpPr/>
                          <wps:spPr>
                            <a:xfrm>
                              <a:off x="223556" y="1619101"/>
                              <a:ext cx="82457" cy="119545"/>
                            </a:xfrm>
                            <a:prstGeom prst="rect">
                              <a:avLst/>
                            </a:prstGeom>
                            <a:noFill/>
                            <a:ln>
                              <a:noFill/>
                            </a:ln>
                          </wps:spPr>
                          <wps:txbx>
                            <w:txbxContent>
                              <w:p w14:paraId="3C11FA9D" w14:textId="77777777" w:rsidR="00C2753D" w:rsidRDefault="00000000">
                                <w:pPr>
                                  <w:spacing w:after="160" w:line="258" w:lineRule="auto"/>
                                  <w:ind w:left="0" w:firstLine="0"/>
                                  <w:jc w:val="left"/>
                                  <w:textDirection w:val="btLr"/>
                                </w:pPr>
                                <w:r>
                                  <w:rPr>
                                    <w:b/>
                                    <w:sz w:val="16"/>
                                  </w:rPr>
                                  <w:t>1</w:t>
                                </w:r>
                              </w:p>
                            </w:txbxContent>
                          </wps:txbx>
                          <wps:bodyPr spcFirstLastPara="1" wrap="square" lIns="0" tIns="0" rIns="0" bIns="0" anchor="t" anchorCtr="0">
                            <a:noAutofit/>
                          </wps:bodyPr>
                        </wps:wsp>
                        <wps:wsp>
                          <wps:cNvPr id="1262833097" name="Rectangle 1262833097"/>
                          <wps:cNvSpPr/>
                          <wps:spPr>
                            <a:xfrm>
                              <a:off x="285558" y="1619101"/>
                              <a:ext cx="39727" cy="119545"/>
                            </a:xfrm>
                            <a:prstGeom prst="rect">
                              <a:avLst/>
                            </a:prstGeom>
                            <a:noFill/>
                            <a:ln>
                              <a:noFill/>
                            </a:ln>
                          </wps:spPr>
                          <wps:txbx>
                            <w:txbxContent>
                              <w:p w14:paraId="514C4474"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930085519" name="Rectangle 1930085519"/>
                          <wps:cNvSpPr/>
                          <wps:spPr>
                            <a:xfrm>
                              <a:off x="315428" y="1619101"/>
                              <a:ext cx="71525" cy="119545"/>
                            </a:xfrm>
                            <a:prstGeom prst="rect">
                              <a:avLst/>
                            </a:prstGeom>
                            <a:noFill/>
                            <a:ln>
                              <a:noFill/>
                            </a:ln>
                          </wps:spPr>
                          <wps:txbx>
                            <w:txbxContent>
                              <w:p w14:paraId="53808546"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437406874" name="Rectangle 437406874"/>
                          <wps:cNvSpPr/>
                          <wps:spPr>
                            <a:xfrm>
                              <a:off x="215568" y="1726175"/>
                              <a:ext cx="71525" cy="119545"/>
                            </a:xfrm>
                            <a:prstGeom prst="rect">
                              <a:avLst/>
                            </a:prstGeom>
                            <a:noFill/>
                            <a:ln>
                              <a:noFill/>
                            </a:ln>
                          </wps:spPr>
                          <wps:txbx>
                            <w:txbxContent>
                              <w:p w14:paraId="18052030"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1515848953" name="Freeform 1515848953"/>
                          <wps:cNvSpPr/>
                          <wps:spPr>
                            <a:xfrm>
                              <a:off x="1457227"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6B4686E6"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22756252" name="Rectangle 422756252"/>
                          <wps:cNvSpPr/>
                          <wps:spPr>
                            <a:xfrm>
                              <a:off x="1591930" y="1660596"/>
                              <a:ext cx="112992" cy="163628"/>
                            </a:xfrm>
                            <a:prstGeom prst="rect">
                              <a:avLst/>
                            </a:prstGeom>
                            <a:noFill/>
                            <a:ln>
                              <a:noFill/>
                            </a:ln>
                          </wps:spPr>
                          <wps:txbx>
                            <w:txbxContent>
                              <w:p w14:paraId="4BB2DCFC"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092095855" name="Rectangle 2092095855"/>
                          <wps:cNvSpPr/>
                          <wps:spPr>
                            <a:xfrm>
                              <a:off x="1684882" y="1619101"/>
                              <a:ext cx="71525" cy="119545"/>
                            </a:xfrm>
                            <a:prstGeom prst="rect">
                              <a:avLst/>
                            </a:prstGeom>
                            <a:noFill/>
                            <a:ln>
                              <a:noFill/>
                            </a:ln>
                          </wps:spPr>
                          <wps:txbx>
                            <w:txbxContent>
                              <w:p w14:paraId="1D71261E"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955987994" name="Rectangle 955987994"/>
                          <wps:cNvSpPr/>
                          <wps:spPr>
                            <a:xfrm>
                              <a:off x="1738654" y="1619101"/>
                              <a:ext cx="39727" cy="119545"/>
                            </a:xfrm>
                            <a:prstGeom prst="rect">
                              <a:avLst/>
                            </a:prstGeom>
                            <a:noFill/>
                            <a:ln>
                              <a:noFill/>
                            </a:ln>
                          </wps:spPr>
                          <wps:txbx>
                            <w:txbxContent>
                              <w:p w14:paraId="7F888A96"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750197766" name="Rectangle 750197766"/>
                          <wps:cNvSpPr/>
                          <wps:spPr>
                            <a:xfrm>
                              <a:off x="1768524" y="1619101"/>
                              <a:ext cx="71525" cy="119545"/>
                            </a:xfrm>
                            <a:prstGeom prst="rect">
                              <a:avLst/>
                            </a:prstGeom>
                            <a:noFill/>
                            <a:ln>
                              <a:noFill/>
                            </a:ln>
                          </wps:spPr>
                          <wps:txbx>
                            <w:txbxContent>
                              <w:p w14:paraId="1F9C5D17"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200359778" name="Rectangle 1200359778"/>
                          <wps:cNvSpPr/>
                          <wps:spPr>
                            <a:xfrm>
                              <a:off x="1676893" y="1726175"/>
                              <a:ext cx="71525" cy="119545"/>
                            </a:xfrm>
                            <a:prstGeom prst="rect">
                              <a:avLst/>
                            </a:prstGeom>
                            <a:noFill/>
                            <a:ln>
                              <a:noFill/>
                            </a:ln>
                          </wps:spPr>
                          <wps:txbx>
                            <w:txbxContent>
                              <w:p w14:paraId="7E34EDAC"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s:wsp>
                          <wps:cNvPr id="872146423" name="Freeform 872146423"/>
                          <wps:cNvSpPr/>
                          <wps:spPr>
                            <a:xfrm>
                              <a:off x="0" y="2950530"/>
                              <a:ext cx="506109" cy="506109"/>
                            </a:xfrm>
                            <a:custGeom>
                              <a:avLst/>
                              <a:gdLst/>
                              <a:ahLst/>
                              <a:cxnLst/>
                              <a:rect l="l" t="t" r="r" b="b"/>
                              <a:pathLst>
                                <a:path w="506109" h="506109" extrusionOk="0">
                                  <a:moveTo>
                                    <a:pt x="253054" y="0"/>
                                  </a:moveTo>
                                  <a:cubicBezTo>
                                    <a:pt x="392814" y="0"/>
                                    <a:pt x="506109" y="113295"/>
                                    <a:pt x="506109" y="253054"/>
                                  </a:cubicBezTo>
                                  <a:cubicBezTo>
                                    <a:pt x="506109" y="392815"/>
                                    <a:pt x="392814" y="506109"/>
                                    <a:pt x="253054" y="506109"/>
                                  </a:cubicBezTo>
                                  <a:cubicBezTo>
                                    <a:pt x="113295" y="506109"/>
                                    <a:pt x="0" y="392815"/>
                                    <a:pt x="0" y="253054"/>
                                  </a:cubicBezTo>
                                  <a:cubicBezTo>
                                    <a:pt x="0" y="113295"/>
                                    <a:pt x="113295" y="0"/>
                                    <a:pt x="253054" y="0"/>
                                  </a:cubicBezTo>
                                  <a:close/>
                                </a:path>
                              </a:pathLst>
                            </a:custGeom>
                            <a:solidFill>
                              <a:srgbClr val="F2FFF2"/>
                            </a:solidFill>
                            <a:ln w="15175" cap="flat" cmpd="sng">
                              <a:solidFill>
                                <a:srgbClr val="66FF66"/>
                              </a:solidFill>
                              <a:prstDash val="solid"/>
                              <a:miter lim="127000"/>
                              <a:headEnd type="none" w="sm" len="sm"/>
                              <a:tailEnd type="none" w="sm" len="sm"/>
                            </a:ln>
                          </wps:spPr>
                          <wps:txbx>
                            <w:txbxContent>
                              <w:p w14:paraId="36D4D85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10570885" name="Rectangle 1010570885"/>
                          <wps:cNvSpPr/>
                          <wps:spPr>
                            <a:xfrm>
                              <a:off x="218438" y="3152046"/>
                              <a:ext cx="92133" cy="163628"/>
                            </a:xfrm>
                            <a:prstGeom prst="rect">
                              <a:avLst/>
                            </a:prstGeom>
                            <a:noFill/>
                            <a:ln>
                              <a:noFill/>
                            </a:ln>
                          </wps:spPr>
                          <wps:txbx>
                            <w:txbxContent>
                              <w:p w14:paraId="41240428" w14:textId="77777777" w:rsidR="00C2753D" w:rsidRDefault="00000000">
                                <w:pPr>
                                  <w:spacing w:after="160" w:line="258" w:lineRule="auto"/>
                                  <w:ind w:left="0" w:firstLine="0"/>
                                  <w:jc w:val="left"/>
                                  <w:textDirection w:val="btLr"/>
                                </w:pPr>
                                <w:r>
                                  <w:t>0</w:t>
                                </w:r>
                              </w:p>
                            </w:txbxContent>
                          </wps:txbx>
                          <wps:bodyPr spcFirstLastPara="1" wrap="square" lIns="0" tIns="0" rIns="0" bIns="0" anchor="t" anchorCtr="0">
                            <a:noAutofit/>
                          </wps:bodyPr>
                        </wps:wsp>
                        <wps:wsp>
                          <wps:cNvPr id="1937766949" name="Freeform 1937766949"/>
                          <wps:cNvSpPr/>
                          <wps:spPr>
                            <a:xfrm>
                              <a:off x="1169551"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40710667" name="Freeform 640710667"/>
                          <wps:cNvSpPr/>
                          <wps:spPr>
                            <a:xfrm>
                              <a:off x="1164899"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76F0B6A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0045863" name="Rectangle 60045863"/>
                          <wps:cNvSpPr/>
                          <wps:spPr>
                            <a:xfrm>
                              <a:off x="1207311" y="451721"/>
                              <a:ext cx="97403" cy="163628"/>
                            </a:xfrm>
                            <a:prstGeom prst="rect">
                              <a:avLst/>
                            </a:prstGeom>
                            <a:noFill/>
                            <a:ln>
                              <a:noFill/>
                            </a:ln>
                          </wps:spPr>
                          <wps:txbx>
                            <w:txbxContent>
                              <w:p w14:paraId="7EE94012"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797017309" name="Rectangle 1797017309"/>
                          <wps:cNvSpPr/>
                          <wps:spPr>
                            <a:xfrm>
                              <a:off x="1280539" y="498402"/>
                              <a:ext cx="71525" cy="119545"/>
                            </a:xfrm>
                            <a:prstGeom prst="rect">
                              <a:avLst/>
                            </a:prstGeom>
                            <a:noFill/>
                            <a:ln>
                              <a:noFill/>
                            </a:ln>
                          </wps:spPr>
                          <wps:txbx>
                            <w:txbxContent>
                              <w:p w14:paraId="5C5BE3D3"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361893804" name="Freeform 361893804"/>
                          <wps:cNvSpPr/>
                          <wps:spPr>
                            <a:xfrm>
                              <a:off x="1894586"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202398386" name="Freeform 1202398386"/>
                          <wps:cNvSpPr/>
                          <wps:spPr>
                            <a:xfrm>
                              <a:off x="2212720"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4F06C196"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54965844" name="Rectangle 654965844"/>
                          <wps:cNvSpPr/>
                          <wps:spPr>
                            <a:xfrm>
                              <a:off x="2079915" y="451721"/>
                              <a:ext cx="97403" cy="163628"/>
                            </a:xfrm>
                            <a:prstGeom prst="rect">
                              <a:avLst/>
                            </a:prstGeom>
                            <a:noFill/>
                            <a:ln>
                              <a:noFill/>
                            </a:ln>
                          </wps:spPr>
                          <wps:txbx>
                            <w:txbxContent>
                              <w:p w14:paraId="3F56A2DA"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488043779" name="Rectangle 1488043779"/>
                          <wps:cNvSpPr/>
                          <wps:spPr>
                            <a:xfrm>
                              <a:off x="2153144" y="498402"/>
                              <a:ext cx="71525" cy="119545"/>
                            </a:xfrm>
                            <a:prstGeom prst="rect">
                              <a:avLst/>
                            </a:prstGeom>
                            <a:noFill/>
                            <a:ln>
                              <a:noFill/>
                            </a:ln>
                          </wps:spPr>
                          <wps:txbx>
                            <w:txbxContent>
                              <w:p w14:paraId="47E9B0FD"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090847090" name="Freeform 1090847090"/>
                          <wps:cNvSpPr/>
                          <wps:spPr>
                            <a:xfrm>
                              <a:off x="440938" y="1165973"/>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69431653" name="Freeform 269431653"/>
                          <wps:cNvSpPr/>
                          <wps:spPr>
                            <a:xfrm>
                              <a:off x="436286" y="1484107"/>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538D17B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94566835" name="Rectangle 994566835"/>
                          <wps:cNvSpPr/>
                          <wps:spPr>
                            <a:xfrm>
                              <a:off x="478712" y="1180320"/>
                              <a:ext cx="97403" cy="163628"/>
                            </a:xfrm>
                            <a:prstGeom prst="rect">
                              <a:avLst/>
                            </a:prstGeom>
                            <a:noFill/>
                            <a:ln>
                              <a:noFill/>
                            </a:ln>
                          </wps:spPr>
                          <wps:txbx>
                            <w:txbxContent>
                              <w:p w14:paraId="457208E5"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362853831" name="Rectangle 362853831"/>
                          <wps:cNvSpPr/>
                          <wps:spPr>
                            <a:xfrm>
                              <a:off x="551940" y="1227014"/>
                              <a:ext cx="71525" cy="119545"/>
                            </a:xfrm>
                            <a:prstGeom prst="rect">
                              <a:avLst/>
                            </a:prstGeom>
                            <a:noFill/>
                            <a:ln>
                              <a:noFill/>
                            </a:ln>
                          </wps:spPr>
                          <wps:txbx>
                            <w:txbxContent>
                              <w:p w14:paraId="2933F4E4"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230637455" name="Freeform 230637455"/>
                          <wps:cNvSpPr/>
                          <wps:spPr>
                            <a:xfrm>
                              <a:off x="1165973" y="1165973"/>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033541230" name="Freeform 1033541230"/>
                          <wps:cNvSpPr/>
                          <wps:spPr>
                            <a:xfrm>
                              <a:off x="1484107" y="1484107"/>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35294C28"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33382557" name="Rectangle 333382557"/>
                          <wps:cNvSpPr/>
                          <wps:spPr>
                            <a:xfrm>
                              <a:off x="1351316" y="1180320"/>
                              <a:ext cx="97403" cy="163628"/>
                            </a:xfrm>
                            <a:prstGeom prst="rect">
                              <a:avLst/>
                            </a:prstGeom>
                            <a:noFill/>
                            <a:ln>
                              <a:noFill/>
                            </a:ln>
                          </wps:spPr>
                          <wps:txbx>
                            <w:txbxContent>
                              <w:p w14:paraId="2CF0A226"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395476497" name="Rectangle 1395476497"/>
                          <wps:cNvSpPr/>
                          <wps:spPr>
                            <a:xfrm>
                              <a:off x="1424545" y="1227014"/>
                              <a:ext cx="71525" cy="119545"/>
                            </a:xfrm>
                            <a:prstGeom prst="rect">
                              <a:avLst/>
                            </a:prstGeom>
                            <a:noFill/>
                            <a:ln>
                              <a:noFill/>
                            </a:ln>
                          </wps:spPr>
                          <wps:txbx>
                            <w:txbxContent>
                              <w:p w14:paraId="7E249298"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s:wsp>
                          <wps:cNvPr id="1301823351" name="Freeform 1301823351"/>
                          <wps:cNvSpPr/>
                          <wps:spPr>
                            <a:xfrm>
                              <a:off x="227854" y="1986111"/>
                              <a:ext cx="50400" cy="956828"/>
                            </a:xfrm>
                            <a:custGeom>
                              <a:avLst/>
                              <a:gdLst/>
                              <a:ahLst/>
                              <a:cxnLst/>
                              <a:rect l="l" t="t" r="r" b="b"/>
                              <a:pathLst>
                                <a:path w="50400" h="956828" extrusionOk="0">
                                  <a:moveTo>
                                    <a:pt x="25200" y="956828"/>
                                  </a:moveTo>
                                  <a:cubicBezTo>
                                    <a:pt x="25200" y="943328"/>
                                    <a:pt x="0" y="936577"/>
                                    <a:pt x="0" y="923077"/>
                                  </a:cubicBezTo>
                                  <a:cubicBezTo>
                                    <a:pt x="0" y="913304"/>
                                    <a:pt x="12298" y="904880"/>
                                    <a:pt x="25200" y="896078"/>
                                  </a:cubicBezTo>
                                  <a:cubicBezTo>
                                    <a:pt x="38102" y="887276"/>
                                    <a:pt x="50400" y="878851"/>
                                    <a:pt x="50400" y="869078"/>
                                  </a:cubicBezTo>
                                  <a:cubicBezTo>
                                    <a:pt x="50400" y="859303"/>
                                    <a:pt x="38103" y="850879"/>
                                    <a:pt x="25200" y="842078"/>
                                  </a:cubicBezTo>
                                  <a:cubicBezTo>
                                    <a:pt x="12298" y="833275"/>
                                    <a:pt x="0" y="824851"/>
                                    <a:pt x="0" y="815077"/>
                                  </a:cubicBezTo>
                                  <a:cubicBezTo>
                                    <a:pt x="0" y="805303"/>
                                    <a:pt x="12298" y="796879"/>
                                    <a:pt x="25200" y="788077"/>
                                  </a:cubicBezTo>
                                  <a:cubicBezTo>
                                    <a:pt x="38102" y="779275"/>
                                    <a:pt x="50400" y="770851"/>
                                    <a:pt x="50400" y="761076"/>
                                  </a:cubicBezTo>
                                  <a:cubicBezTo>
                                    <a:pt x="50400" y="751303"/>
                                    <a:pt x="38103" y="742879"/>
                                    <a:pt x="25200" y="734077"/>
                                  </a:cubicBezTo>
                                  <a:cubicBezTo>
                                    <a:pt x="12298" y="725275"/>
                                    <a:pt x="0" y="716850"/>
                                    <a:pt x="0" y="707077"/>
                                  </a:cubicBezTo>
                                  <a:cubicBezTo>
                                    <a:pt x="0" y="697302"/>
                                    <a:pt x="12298" y="688879"/>
                                    <a:pt x="25200" y="680077"/>
                                  </a:cubicBezTo>
                                  <a:cubicBezTo>
                                    <a:pt x="38102" y="671274"/>
                                    <a:pt x="50400" y="662850"/>
                                    <a:pt x="50400" y="653076"/>
                                  </a:cubicBezTo>
                                  <a:cubicBezTo>
                                    <a:pt x="50400" y="643302"/>
                                    <a:pt x="38103" y="634878"/>
                                    <a:pt x="25200" y="626076"/>
                                  </a:cubicBezTo>
                                  <a:cubicBezTo>
                                    <a:pt x="12298" y="617274"/>
                                    <a:pt x="0" y="608850"/>
                                    <a:pt x="0" y="599075"/>
                                  </a:cubicBezTo>
                                  <a:cubicBezTo>
                                    <a:pt x="0" y="589302"/>
                                    <a:pt x="12298" y="580878"/>
                                    <a:pt x="25200" y="572076"/>
                                  </a:cubicBezTo>
                                  <a:cubicBezTo>
                                    <a:pt x="38102" y="563274"/>
                                    <a:pt x="50400" y="554849"/>
                                    <a:pt x="50400" y="545076"/>
                                  </a:cubicBezTo>
                                  <a:cubicBezTo>
                                    <a:pt x="50400" y="535302"/>
                                    <a:pt x="38103" y="526878"/>
                                    <a:pt x="25200" y="518076"/>
                                  </a:cubicBezTo>
                                  <a:cubicBezTo>
                                    <a:pt x="12298" y="509273"/>
                                    <a:pt x="0" y="500849"/>
                                    <a:pt x="0" y="491075"/>
                                  </a:cubicBezTo>
                                  <a:cubicBezTo>
                                    <a:pt x="0" y="481301"/>
                                    <a:pt x="12298" y="472877"/>
                                    <a:pt x="25200" y="464075"/>
                                  </a:cubicBezTo>
                                  <a:cubicBezTo>
                                    <a:pt x="38102" y="455273"/>
                                    <a:pt x="50400" y="446849"/>
                                    <a:pt x="50400" y="437074"/>
                                  </a:cubicBezTo>
                                  <a:cubicBezTo>
                                    <a:pt x="50400" y="427301"/>
                                    <a:pt x="38103" y="418877"/>
                                    <a:pt x="25200" y="410075"/>
                                  </a:cubicBezTo>
                                  <a:cubicBezTo>
                                    <a:pt x="12298" y="401273"/>
                                    <a:pt x="0" y="392849"/>
                                    <a:pt x="0" y="383075"/>
                                  </a:cubicBezTo>
                                  <a:cubicBezTo>
                                    <a:pt x="0" y="373301"/>
                                    <a:pt x="12298" y="364877"/>
                                    <a:pt x="25200" y="356075"/>
                                  </a:cubicBezTo>
                                  <a:cubicBezTo>
                                    <a:pt x="38102" y="347272"/>
                                    <a:pt x="50400" y="338848"/>
                                    <a:pt x="50400" y="329074"/>
                                  </a:cubicBezTo>
                                  <a:cubicBezTo>
                                    <a:pt x="50400" y="319300"/>
                                    <a:pt x="38103" y="310876"/>
                                    <a:pt x="25200" y="302074"/>
                                  </a:cubicBezTo>
                                  <a:cubicBezTo>
                                    <a:pt x="12298" y="293272"/>
                                    <a:pt x="0" y="284848"/>
                                    <a:pt x="0" y="275074"/>
                                  </a:cubicBezTo>
                                  <a:cubicBezTo>
                                    <a:pt x="0" y="265300"/>
                                    <a:pt x="12298" y="256876"/>
                                    <a:pt x="25200" y="248074"/>
                                  </a:cubicBezTo>
                                  <a:cubicBezTo>
                                    <a:pt x="38102" y="239272"/>
                                    <a:pt x="50400" y="230848"/>
                                    <a:pt x="50400" y="221074"/>
                                  </a:cubicBezTo>
                                  <a:cubicBezTo>
                                    <a:pt x="50400" y="211300"/>
                                    <a:pt x="38103" y="202876"/>
                                    <a:pt x="25200" y="194073"/>
                                  </a:cubicBezTo>
                                  <a:cubicBezTo>
                                    <a:pt x="12298" y="185271"/>
                                    <a:pt x="0" y="176847"/>
                                    <a:pt x="0" y="167073"/>
                                  </a:cubicBezTo>
                                  <a:cubicBezTo>
                                    <a:pt x="0" y="157299"/>
                                    <a:pt x="12298" y="148875"/>
                                    <a:pt x="25200" y="140073"/>
                                  </a:cubicBezTo>
                                  <a:cubicBezTo>
                                    <a:pt x="38102" y="131271"/>
                                    <a:pt x="50400" y="122847"/>
                                    <a:pt x="50400" y="113073"/>
                                  </a:cubicBezTo>
                                  <a:cubicBezTo>
                                    <a:pt x="50400" y="103299"/>
                                    <a:pt x="38103" y="94875"/>
                                    <a:pt x="25200" y="86073"/>
                                  </a:cubicBezTo>
                                  <a:cubicBezTo>
                                    <a:pt x="12298" y="77271"/>
                                    <a:pt x="0" y="68847"/>
                                    <a:pt x="0" y="59073"/>
                                  </a:cubicBezTo>
                                  <a:cubicBezTo>
                                    <a:pt x="0" y="45570"/>
                                    <a:pt x="25200" y="38819"/>
                                    <a:pt x="25200" y="25319"/>
                                  </a:cubicBezTo>
                                  <a:lnTo>
                                    <a:pt x="25200" y="0"/>
                                  </a:lnTo>
                                </a:path>
                              </a:pathLst>
                            </a:custGeom>
                            <a:noFill/>
                            <a:ln w="15175" cap="flat" cmpd="sng">
                              <a:solidFill>
                                <a:srgbClr val="000000"/>
                              </a:solidFill>
                              <a:prstDash val="solid"/>
                              <a:miter lim="127000"/>
                              <a:headEnd type="none" w="sm" len="sm"/>
                              <a:tailEnd type="none" w="sm" len="sm"/>
                            </a:ln>
                          </wps:spPr>
                          <wps:txbx>
                            <w:txbxContent>
                              <w:p w14:paraId="4096DD6D"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87368698" name="Freeform 1887368698"/>
                          <wps:cNvSpPr/>
                          <wps:spPr>
                            <a:xfrm>
                              <a:off x="204403" y="1978519"/>
                              <a:ext cx="97303" cy="38464"/>
                            </a:xfrm>
                            <a:custGeom>
                              <a:avLst/>
                              <a:gdLst/>
                              <a:ahLst/>
                              <a:cxnLst/>
                              <a:rect l="l" t="t" r="r" b="b"/>
                              <a:pathLst>
                                <a:path w="97303" h="38464" extrusionOk="0">
                                  <a:moveTo>
                                    <a:pt x="0" y="38464"/>
                                  </a:moveTo>
                                  <a:cubicBezTo>
                                    <a:pt x="29191" y="31437"/>
                                    <a:pt x="42975" y="15777"/>
                                    <a:pt x="48651" y="0"/>
                                  </a:cubicBezTo>
                                  <a:cubicBezTo>
                                    <a:pt x="54327" y="15777"/>
                                    <a:pt x="68111" y="31437"/>
                                    <a:pt x="97303" y="38464"/>
                                  </a:cubicBezTo>
                                </a:path>
                              </a:pathLst>
                            </a:custGeom>
                            <a:noFill/>
                            <a:ln w="9525" cap="rnd" cmpd="sng">
                              <a:solidFill>
                                <a:srgbClr val="000000"/>
                              </a:solidFill>
                              <a:prstDash val="solid"/>
                              <a:round/>
                              <a:headEnd type="none" w="sm" len="sm"/>
                              <a:tailEnd type="none" w="sm" len="sm"/>
                            </a:ln>
                          </wps:spPr>
                          <wps:txbx>
                            <w:txbxContent>
                              <w:p w14:paraId="46B8368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691950" cy="3456638"/>
                <wp:effectExtent b="0" l="0" r="0" t="0"/>
                <wp:docPr id="34930"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2691950" cy="3456638"/>
                        </a:xfrm>
                        <a:prstGeom prst="rect"/>
                        <a:ln/>
                      </pic:spPr>
                    </pic:pic>
                  </a:graphicData>
                </a:graphic>
              </wp:inline>
            </w:drawing>
          </mc:Fallback>
        </mc:AlternateContent>
      </w:r>
    </w:p>
    <w:p w14:paraId="3EE9759B" w14:textId="77777777" w:rsidR="00C2753D" w:rsidRDefault="00000000">
      <w:pPr>
        <w:spacing w:after="0" w:line="259" w:lineRule="auto"/>
        <w:ind w:left="0" w:right="1887" w:firstLine="0"/>
        <w:jc w:val="right"/>
      </w:pPr>
      <w:r>
        <w:rPr>
          <w:rFonts w:ascii="Calibri" w:eastAsia="Calibri" w:hAnsi="Calibri" w:cs="Calibri"/>
          <w:sz w:val="20"/>
          <w:szCs w:val="20"/>
        </w:rPr>
        <w:t xml:space="preserve">Figure 2.11: </w:t>
      </w:r>
      <w:r>
        <w:rPr>
          <w:sz w:val="20"/>
          <w:szCs w:val="20"/>
        </w:rPr>
        <w:t>Simulation and Backpropagation - I3</w:t>
      </w:r>
    </w:p>
    <w:p w14:paraId="1D518EC8" w14:textId="0E47A7AD" w:rsidR="00C2753D" w:rsidRDefault="00000000">
      <w:pPr>
        <w:spacing w:after="0" w:line="259" w:lineRule="auto"/>
        <w:ind w:left="-5" w:firstLine="0"/>
      </w:pPr>
      <w:del w:id="169" w:author="Miailhe, Anabelle" w:date="2024-08-21T21:05:00Z" w16du:dateUtc="2024-08-21T20:05:00Z">
        <w:r w:rsidDel="007F1579">
          <w:delText>Let’s do</w:delText>
        </w:r>
      </w:del>
      <w:ins w:id="170" w:author="Miailhe, Anabelle" w:date="2024-08-21T21:05:00Z" w16du:dateUtc="2024-08-21T20:05:00Z">
        <w:r w:rsidR="007F1579">
          <w:t>This is</w:t>
        </w:r>
      </w:ins>
      <w:r>
        <w:t xml:space="preserve"> the fourth iteration </w:t>
      </w:r>
      <w:r>
        <w:rPr>
          <w:i/>
        </w:rPr>
        <w:t>I</w:t>
      </w:r>
      <w:r>
        <w:t>4 represented on Figure 2.12:</w:t>
      </w:r>
    </w:p>
    <w:p w14:paraId="5CDF4F78" w14:textId="77777777" w:rsidR="00C2753D" w:rsidRDefault="00000000">
      <w:pPr>
        <w:spacing w:after="238" w:line="259" w:lineRule="auto"/>
        <w:ind w:left="1466" w:firstLine="0"/>
        <w:jc w:val="left"/>
      </w:pPr>
      <w:r>
        <w:rPr>
          <w:rFonts w:ascii="Calibri" w:eastAsia="Calibri" w:hAnsi="Calibri" w:cs="Calibri"/>
          <w:noProof/>
        </w:rPr>
        <w:lastRenderedPageBreak/>
        <mc:AlternateContent>
          <mc:Choice Requires="wpg">
            <w:drawing>
              <wp:inline distT="0" distB="0" distL="0" distR="0" wp14:anchorId="090D3BC6" wp14:editId="5BBACD5B">
                <wp:extent cx="3420563" cy="3456639"/>
                <wp:effectExtent l="0" t="0" r="0" b="0"/>
                <wp:docPr id="34933" name="Group 34933"/>
                <wp:cNvGraphicFramePr/>
                <a:graphic xmlns:a="http://schemas.openxmlformats.org/drawingml/2006/main">
                  <a:graphicData uri="http://schemas.microsoft.com/office/word/2010/wordprocessingGroup">
                    <wpg:wgp>
                      <wpg:cNvGrpSpPr/>
                      <wpg:grpSpPr>
                        <a:xfrm>
                          <a:off x="0" y="0"/>
                          <a:ext cx="3420563" cy="3456639"/>
                          <a:chOff x="3628125" y="2044075"/>
                          <a:chExt cx="3435750" cy="3471850"/>
                        </a:xfrm>
                      </wpg:grpSpPr>
                      <wpg:grpSp>
                        <wpg:cNvPr id="443266980" name="Group 443266980"/>
                        <wpg:cNvGrpSpPr/>
                        <wpg:grpSpPr>
                          <a:xfrm>
                            <a:off x="3635719" y="2051681"/>
                            <a:ext cx="3420564" cy="3456639"/>
                            <a:chOff x="0" y="0"/>
                            <a:chExt cx="3420564" cy="3456639"/>
                          </a:xfrm>
                        </wpg:grpSpPr>
                        <wps:wsp>
                          <wps:cNvPr id="1768083211" name="Rectangle 1768083211"/>
                          <wps:cNvSpPr/>
                          <wps:spPr>
                            <a:xfrm>
                              <a:off x="0" y="0"/>
                              <a:ext cx="3420550" cy="3456625"/>
                            </a:xfrm>
                            <a:prstGeom prst="rect">
                              <a:avLst/>
                            </a:prstGeom>
                            <a:noFill/>
                            <a:ln>
                              <a:noFill/>
                            </a:ln>
                          </wps:spPr>
                          <wps:txbx>
                            <w:txbxContent>
                              <w:p w14:paraId="574E514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621257009" name="Freeform 1621257009"/>
                          <wps:cNvSpPr/>
                          <wps:spPr>
                            <a:xfrm>
                              <a:off x="1457227" y="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FF9F2"/>
                            </a:solidFill>
                            <a:ln w="15175" cap="flat" cmpd="sng">
                              <a:solidFill>
                                <a:srgbClr val="FFB266"/>
                              </a:solidFill>
                              <a:prstDash val="solid"/>
                              <a:miter lim="127000"/>
                              <a:headEnd type="none" w="sm" len="sm"/>
                              <a:tailEnd type="none" w="sm" len="sm"/>
                            </a:ln>
                          </wps:spPr>
                          <wps:txbx>
                            <w:txbxContent>
                              <w:p w14:paraId="18D135C8"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634345855" name="Rectangle 1634345855"/>
                          <wps:cNvSpPr/>
                          <wps:spPr>
                            <a:xfrm>
                              <a:off x="1552713" y="203385"/>
                              <a:ext cx="112992" cy="163628"/>
                            </a:xfrm>
                            <a:prstGeom prst="rect">
                              <a:avLst/>
                            </a:prstGeom>
                            <a:noFill/>
                            <a:ln>
                              <a:noFill/>
                            </a:ln>
                          </wps:spPr>
                          <wps:txbx>
                            <w:txbxContent>
                              <w:p w14:paraId="4DE21BF7"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972686354" name="Rectangle 1972686354"/>
                          <wps:cNvSpPr/>
                          <wps:spPr>
                            <a:xfrm>
                              <a:off x="1645651" y="161890"/>
                              <a:ext cx="82457" cy="119545"/>
                            </a:xfrm>
                            <a:prstGeom prst="rect">
                              <a:avLst/>
                            </a:prstGeom>
                            <a:noFill/>
                            <a:ln>
                              <a:noFill/>
                            </a:ln>
                          </wps:spPr>
                          <wps:txbx>
                            <w:txbxContent>
                              <w:p w14:paraId="1FA90A81" w14:textId="77777777" w:rsidR="00C2753D" w:rsidRDefault="00000000">
                                <w:pPr>
                                  <w:spacing w:after="160" w:line="258" w:lineRule="auto"/>
                                  <w:ind w:left="0" w:firstLine="0"/>
                                  <w:jc w:val="left"/>
                                  <w:textDirection w:val="btLr"/>
                                </w:pPr>
                                <w:r>
                                  <w:rPr>
                                    <w:b/>
                                    <w:sz w:val="16"/>
                                  </w:rPr>
                                  <w:t>4</w:t>
                                </w:r>
                              </w:p>
                            </w:txbxContent>
                          </wps:txbx>
                          <wps:bodyPr spcFirstLastPara="1" wrap="square" lIns="0" tIns="0" rIns="0" bIns="0" anchor="t" anchorCtr="0">
                            <a:noAutofit/>
                          </wps:bodyPr>
                        </wps:wsp>
                        <wps:wsp>
                          <wps:cNvPr id="360272173" name="Rectangle 360272173"/>
                          <wps:cNvSpPr/>
                          <wps:spPr>
                            <a:xfrm>
                              <a:off x="1707652" y="161890"/>
                              <a:ext cx="39727" cy="119545"/>
                            </a:xfrm>
                            <a:prstGeom prst="rect">
                              <a:avLst/>
                            </a:prstGeom>
                            <a:noFill/>
                            <a:ln>
                              <a:noFill/>
                            </a:ln>
                          </wps:spPr>
                          <wps:txbx>
                            <w:txbxContent>
                              <w:p w14:paraId="5483633A"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945687484" name="Rectangle 945687484"/>
                          <wps:cNvSpPr/>
                          <wps:spPr>
                            <a:xfrm>
                              <a:off x="1737523" y="161890"/>
                              <a:ext cx="164913" cy="119545"/>
                            </a:xfrm>
                            <a:prstGeom prst="rect">
                              <a:avLst/>
                            </a:prstGeom>
                            <a:noFill/>
                            <a:ln>
                              <a:noFill/>
                            </a:ln>
                          </wps:spPr>
                          <wps:txbx>
                            <w:txbxContent>
                              <w:p w14:paraId="5C571DF8" w14:textId="77777777" w:rsidR="00C2753D" w:rsidRDefault="00000000">
                                <w:pPr>
                                  <w:spacing w:after="160" w:line="258" w:lineRule="auto"/>
                                  <w:ind w:left="0" w:firstLine="0"/>
                                  <w:jc w:val="left"/>
                                  <w:textDirection w:val="btLr"/>
                                </w:pPr>
                                <w:r>
                                  <w:rPr>
                                    <w:b/>
                                    <w:sz w:val="16"/>
                                  </w:rPr>
                                  <w:t>44</w:t>
                                </w:r>
                              </w:p>
                            </w:txbxContent>
                          </wps:txbx>
                          <wps:bodyPr spcFirstLastPara="1" wrap="square" lIns="0" tIns="0" rIns="0" bIns="0" anchor="t" anchorCtr="0">
                            <a:noAutofit/>
                          </wps:bodyPr>
                        </wps:wsp>
                        <wps:wsp>
                          <wps:cNvPr id="1438526781" name="Rectangle 1438526781"/>
                          <wps:cNvSpPr/>
                          <wps:spPr>
                            <a:xfrm>
                              <a:off x="1637663" y="268963"/>
                              <a:ext cx="71525" cy="119545"/>
                            </a:xfrm>
                            <a:prstGeom prst="rect">
                              <a:avLst/>
                            </a:prstGeom>
                            <a:noFill/>
                            <a:ln>
                              <a:noFill/>
                            </a:ln>
                          </wps:spPr>
                          <wps:txbx>
                            <w:txbxContent>
                              <w:p w14:paraId="618785D9"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498154258" name="Freeform 498154258"/>
                          <wps:cNvSpPr/>
                          <wps:spPr>
                            <a:xfrm>
                              <a:off x="728614"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5" y="506109"/>
                                    <a:pt x="0" y="392814"/>
                                    <a:pt x="0" y="253054"/>
                                  </a:cubicBezTo>
                                  <a:cubicBezTo>
                                    <a:pt x="0" y="113294"/>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1791ED1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751742753" name="Rectangle 1751742753"/>
                          <wps:cNvSpPr/>
                          <wps:spPr>
                            <a:xfrm>
                              <a:off x="836445" y="931985"/>
                              <a:ext cx="112992" cy="163628"/>
                            </a:xfrm>
                            <a:prstGeom prst="rect">
                              <a:avLst/>
                            </a:prstGeom>
                            <a:noFill/>
                            <a:ln>
                              <a:noFill/>
                            </a:ln>
                          </wps:spPr>
                          <wps:txbx>
                            <w:txbxContent>
                              <w:p w14:paraId="5D076B49"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216848713" name="Rectangle 1216848713"/>
                          <wps:cNvSpPr/>
                          <wps:spPr>
                            <a:xfrm>
                              <a:off x="929384" y="890490"/>
                              <a:ext cx="71525" cy="119545"/>
                            </a:xfrm>
                            <a:prstGeom prst="rect">
                              <a:avLst/>
                            </a:prstGeom>
                            <a:noFill/>
                            <a:ln>
                              <a:noFill/>
                            </a:ln>
                          </wps:spPr>
                          <wps:txbx>
                            <w:txbxContent>
                              <w:p w14:paraId="57D45A54"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002285606" name="Rectangle 1002285606"/>
                          <wps:cNvSpPr/>
                          <wps:spPr>
                            <a:xfrm>
                              <a:off x="983156" y="890490"/>
                              <a:ext cx="39727" cy="119545"/>
                            </a:xfrm>
                            <a:prstGeom prst="rect">
                              <a:avLst/>
                            </a:prstGeom>
                            <a:noFill/>
                            <a:ln>
                              <a:noFill/>
                            </a:ln>
                          </wps:spPr>
                          <wps:txbx>
                            <w:txbxContent>
                              <w:p w14:paraId="1FB6F112"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225362265" name="Rectangle 1225362265"/>
                          <wps:cNvSpPr/>
                          <wps:spPr>
                            <a:xfrm>
                              <a:off x="1013026" y="890490"/>
                              <a:ext cx="143050" cy="119545"/>
                            </a:xfrm>
                            <a:prstGeom prst="rect">
                              <a:avLst/>
                            </a:prstGeom>
                            <a:noFill/>
                            <a:ln>
                              <a:noFill/>
                            </a:ln>
                          </wps:spPr>
                          <wps:txbx>
                            <w:txbxContent>
                              <w:p w14:paraId="01E8E922" w14:textId="77777777" w:rsidR="00C2753D" w:rsidRDefault="00000000">
                                <w:pPr>
                                  <w:spacing w:after="160" w:line="258" w:lineRule="auto"/>
                                  <w:ind w:left="0" w:firstLine="0"/>
                                  <w:jc w:val="left"/>
                                  <w:textDirection w:val="btLr"/>
                                </w:pPr>
                                <w:r>
                                  <w:rPr>
                                    <w:sz w:val="16"/>
                                  </w:rPr>
                                  <w:t>20</w:t>
                                </w:r>
                              </w:p>
                            </w:txbxContent>
                          </wps:txbx>
                          <wps:bodyPr spcFirstLastPara="1" wrap="square" lIns="0" tIns="0" rIns="0" bIns="0" anchor="t" anchorCtr="0">
                            <a:noAutofit/>
                          </wps:bodyPr>
                        </wps:wsp>
                        <wps:wsp>
                          <wps:cNvPr id="1311040430" name="Rectangle 1311040430"/>
                          <wps:cNvSpPr/>
                          <wps:spPr>
                            <a:xfrm>
                              <a:off x="921396" y="997564"/>
                              <a:ext cx="71525" cy="119545"/>
                            </a:xfrm>
                            <a:prstGeom prst="rect">
                              <a:avLst/>
                            </a:prstGeom>
                            <a:noFill/>
                            <a:ln>
                              <a:noFill/>
                            </a:ln>
                          </wps:spPr>
                          <wps:txbx>
                            <w:txbxContent>
                              <w:p w14:paraId="5F4A6AF5"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21095446" name="Freeform 121095446"/>
                          <wps:cNvSpPr/>
                          <wps:spPr>
                            <a:xfrm>
                              <a:off x="2185841" y="728614"/>
                              <a:ext cx="506109" cy="506109"/>
                            </a:xfrm>
                            <a:custGeom>
                              <a:avLst/>
                              <a:gdLst/>
                              <a:ahLst/>
                              <a:cxnLst/>
                              <a:rect l="l" t="t" r="r" b="b"/>
                              <a:pathLst>
                                <a:path w="506109" h="506109" extrusionOk="0">
                                  <a:moveTo>
                                    <a:pt x="253054" y="0"/>
                                  </a:moveTo>
                                  <a:cubicBezTo>
                                    <a:pt x="392814" y="0"/>
                                    <a:pt x="506109" y="113294"/>
                                    <a:pt x="506109" y="253054"/>
                                  </a:cubicBezTo>
                                  <a:cubicBezTo>
                                    <a:pt x="506109" y="392814"/>
                                    <a:pt x="392814" y="506109"/>
                                    <a:pt x="253054" y="506109"/>
                                  </a:cubicBezTo>
                                  <a:cubicBezTo>
                                    <a:pt x="113294" y="506109"/>
                                    <a:pt x="0" y="392814"/>
                                    <a:pt x="0" y="253054"/>
                                  </a:cubicBezTo>
                                  <a:cubicBezTo>
                                    <a:pt x="0" y="113294"/>
                                    <a:pt x="113294"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30013159"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20119460" name="Rectangle 1520119460"/>
                          <wps:cNvSpPr/>
                          <wps:spPr>
                            <a:xfrm>
                              <a:off x="2281312" y="931985"/>
                              <a:ext cx="112992" cy="163628"/>
                            </a:xfrm>
                            <a:prstGeom prst="rect">
                              <a:avLst/>
                            </a:prstGeom>
                            <a:noFill/>
                            <a:ln>
                              <a:noFill/>
                            </a:ln>
                          </wps:spPr>
                          <wps:txbx>
                            <w:txbxContent>
                              <w:p w14:paraId="7601A79B"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13980808" name="Rectangle 213980808"/>
                          <wps:cNvSpPr/>
                          <wps:spPr>
                            <a:xfrm>
                              <a:off x="2374251" y="890490"/>
                              <a:ext cx="82457" cy="119545"/>
                            </a:xfrm>
                            <a:prstGeom prst="rect">
                              <a:avLst/>
                            </a:prstGeom>
                            <a:noFill/>
                            <a:ln>
                              <a:noFill/>
                            </a:ln>
                          </wps:spPr>
                          <wps:txbx>
                            <w:txbxContent>
                              <w:p w14:paraId="4CFBCCB0" w14:textId="77777777" w:rsidR="00C2753D" w:rsidRDefault="00000000">
                                <w:pPr>
                                  <w:spacing w:after="160" w:line="258" w:lineRule="auto"/>
                                  <w:ind w:left="0" w:firstLine="0"/>
                                  <w:jc w:val="left"/>
                                  <w:textDirection w:val="btLr"/>
                                </w:pPr>
                                <w:r>
                                  <w:rPr>
                                    <w:b/>
                                    <w:sz w:val="16"/>
                                  </w:rPr>
                                  <w:t>2</w:t>
                                </w:r>
                              </w:p>
                            </w:txbxContent>
                          </wps:txbx>
                          <wps:bodyPr spcFirstLastPara="1" wrap="square" lIns="0" tIns="0" rIns="0" bIns="0" anchor="t" anchorCtr="0">
                            <a:noAutofit/>
                          </wps:bodyPr>
                        </wps:wsp>
                        <wps:wsp>
                          <wps:cNvPr id="622668617" name="Rectangle 622668617"/>
                          <wps:cNvSpPr/>
                          <wps:spPr>
                            <a:xfrm>
                              <a:off x="2436252" y="890490"/>
                              <a:ext cx="39727" cy="119545"/>
                            </a:xfrm>
                            <a:prstGeom prst="rect">
                              <a:avLst/>
                            </a:prstGeom>
                            <a:noFill/>
                            <a:ln>
                              <a:noFill/>
                            </a:ln>
                          </wps:spPr>
                          <wps:txbx>
                            <w:txbxContent>
                              <w:p w14:paraId="5460B9C9"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543880944" name="Rectangle 543880944"/>
                          <wps:cNvSpPr/>
                          <wps:spPr>
                            <a:xfrm>
                              <a:off x="2466122" y="890490"/>
                              <a:ext cx="164913" cy="119545"/>
                            </a:xfrm>
                            <a:prstGeom prst="rect">
                              <a:avLst/>
                            </a:prstGeom>
                            <a:noFill/>
                            <a:ln>
                              <a:noFill/>
                            </a:ln>
                          </wps:spPr>
                          <wps:txbx>
                            <w:txbxContent>
                              <w:p w14:paraId="0BC3CFB7" w14:textId="77777777" w:rsidR="00C2753D" w:rsidRDefault="00000000">
                                <w:pPr>
                                  <w:spacing w:after="160" w:line="258" w:lineRule="auto"/>
                                  <w:ind w:left="0" w:firstLine="0"/>
                                  <w:jc w:val="left"/>
                                  <w:textDirection w:val="btLr"/>
                                </w:pPr>
                                <w:r>
                                  <w:rPr>
                                    <w:b/>
                                    <w:sz w:val="16"/>
                                  </w:rPr>
                                  <w:t>24</w:t>
                                </w:r>
                              </w:p>
                            </w:txbxContent>
                          </wps:txbx>
                          <wps:bodyPr spcFirstLastPara="1" wrap="square" lIns="0" tIns="0" rIns="0" bIns="0" anchor="t" anchorCtr="0">
                            <a:noAutofit/>
                          </wps:bodyPr>
                        </wps:wsp>
                        <wps:wsp>
                          <wps:cNvPr id="1399183405" name="Rectangle 1399183405"/>
                          <wps:cNvSpPr/>
                          <wps:spPr>
                            <a:xfrm>
                              <a:off x="2366275" y="997564"/>
                              <a:ext cx="71525" cy="119545"/>
                            </a:xfrm>
                            <a:prstGeom prst="rect">
                              <a:avLst/>
                            </a:prstGeom>
                            <a:noFill/>
                            <a:ln>
                              <a:noFill/>
                            </a:ln>
                          </wps:spPr>
                          <wps:txbx>
                            <w:txbxContent>
                              <w:p w14:paraId="2CAFBE81"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485732971" name="Freeform 1485732971"/>
                          <wps:cNvSpPr/>
                          <wps:spPr>
                            <a:xfrm>
                              <a:off x="0"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4F82220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26399809" name="Rectangle 1026399809"/>
                          <wps:cNvSpPr/>
                          <wps:spPr>
                            <a:xfrm>
                              <a:off x="134720" y="1660596"/>
                              <a:ext cx="112992" cy="163628"/>
                            </a:xfrm>
                            <a:prstGeom prst="rect">
                              <a:avLst/>
                            </a:prstGeom>
                            <a:noFill/>
                            <a:ln>
                              <a:noFill/>
                            </a:ln>
                          </wps:spPr>
                          <wps:txbx>
                            <w:txbxContent>
                              <w:p w14:paraId="4E1F733A"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2026572620" name="Rectangle 2026572620"/>
                          <wps:cNvSpPr/>
                          <wps:spPr>
                            <a:xfrm>
                              <a:off x="227671" y="1619089"/>
                              <a:ext cx="71525" cy="119545"/>
                            </a:xfrm>
                            <a:prstGeom prst="rect">
                              <a:avLst/>
                            </a:prstGeom>
                            <a:noFill/>
                            <a:ln>
                              <a:noFill/>
                            </a:ln>
                          </wps:spPr>
                          <wps:txbx>
                            <w:txbxContent>
                              <w:p w14:paraId="7EF1F681"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234183314" name="Rectangle 234183314"/>
                          <wps:cNvSpPr/>
                          <wps:spPr>
                            <a:xfrm>
                              <a:off x="281443" y="1619089"/>
                              <a:ext cx="39727" cy="119545"/>
                            </a:xfrm>
                            <a:prstGeom prst="rect">
                              <a:avLst/>
                            </a:prstGeom>
                            <a:noFill/>
                            <a:ln>
                              <a:noFill/>
                            </a:ln>
                          </wps:spPr>
                          <wps:txbx>
                            <w:txbxContent>
                              <w:p w14:paraId="1AB3E88C"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517442970" name="Rectangle 1517442970"/>
                          <wps:cNvSpPr/>
                          <wps:spPr>
                            <a:xfrm>
                              <a:off x="311313" y="1619089"/>
                              <a:ext cx="71525" cy="119545"/>
                            </a:xfrm>
                            <a:prstGeom prst="rect">
                              <a:avLst/>
                            </a:prstGeom>
                            <a:noFill/>
                            <a:ln>
                              <a:noFill/>
                            </a:ln>
                          </wps:spPr>
                          <wps:txbx>
                            <w:txbxContent>
                              <w:p w14:paraId="58B8A725"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57916397" name="Rectangle 57916397"/>
                          <wps:cNvSpPr/>
                          <wps:spPr>
                            <a:xfrm>
                              <a:off x="219683" y="1726175"/>
                              <a:ext cx="71525" cy="119545"/>
                            </a:xfrm>
                            <a:prstGeom prst="rect">
                              <a:avLst/>
                            </a:prstGeom>
                            <a:noFill/>
                            <a:ln>
                              <a:noFill/>
                            </a:ln>
                          </wps:spPr>
                          <wps:txbx>
                            <w:txbxContent>
                              <w:p w14:paraId="4243D4BC"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1204896547" name="Freeform 1204896547"/>
                          <wps:cNvSpPr/>
                          <wps:spPr>
                            <a:xfrm>
                              <a:off x="728614" y="160991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56E1EF8A"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1976790" name="Rectangle 71976790"/>
                          <wps:cNvSpPr/>
                          <wps:spPr>
                            <a:xfrm>
                              <a:off x="863331" y="1813275"/>
                              <a:ext cx="112992" cy="163628"/>
                            </a:xfrm>
                            <a:prstGeom prst="rect">
                              <a:avLst/>
                            </a:prstGeom>
                            <a:noFill/>
                            <a:ln>
                              <a:noFill/>
                            </a:ln>
                          </wps:spPr>
                          <wps:txbx>
                            <w:txbxContent>
                              <w:p w14:paraId="49D9AABF"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168160747" name="Rectangle 168160747"/>
                          <wps:cNvSpPr/>
                          <wps:spPr>
                            <a:xfrm>
                              <a:off x="956270" y="1771780"/>
                              <a:ext cx="71525" cy="119545"/>
                            </a:xfrm>
                            <a:prstGeom prst="rect">
                              <a:avLst/>
                            </a:prstGeom>
                            <a:noFill/>
                            <a:ln>
                              <a:noFill/>
                            </a:ln>
                          </wps:spPr>
                          <wps:txbx>
                            <w:txbxContent>
                              <w:p w14:paraId="234BCB5A"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350010137" name="Rectangle 1350010137"/>
                          <wps:cNvSpPr/>
                          <wps:spPr>
                            <a:xfrm>
                              <a:off x="1010042" y="1771780"/>
                              <a:ext cx="39727" cy="119545"/>
                            </a:xfrm>
                            <a:prstGeom prst="rect">
                              <a:avLst/>
                            </a:prstGeom>
                            <a:noFill/>
                            <a:ln>
                              <a:noFill/>
                            </a:ln>
                          </wps:spPr>
                          <wps:txbx>
                            <w:txbxContent>
                              <w:p w14:paraId="7893AB95"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586534568" name="Rectangle 1586534568"/>
                          <wps:cNvSpPr/>
                          <wps:spPr>
                            <a:xfrm>
                              <a:off x="1039912" y="1771780"/>
                              <a:ext cx="71525" cy="119545"/>
                            </a:xfrm>
                            <a:prstGeom prst="rect">
                              <a:avLst/>
                            </a:prstGeom>
                            <a:noFill/>
                            <a:ln>
                              <a:noFill/>
                            </a:ln>
                          </wps:spPr>
                          <wps:txbx>
                            <w:txbxContent>
                              <w:p w14:paraId="7A7DA24C"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32233964" name="Rectangle 132233964"/>
                          <wps:cNvSpPr/>
                          <wps:spPr>
                            <a:xfrm>
                              <a:off x="948282" y="1878854"/>
                              <a:ext cx="71525" cy="119545"/>
                            </a:xfrm>
                            <a:prstGeom prst="rect">
                              <a:avLst/>
                            </a:prstGeom>
                            <a:noFill/>
                            <a:ln>
                              <a:noFill/>
                            </a:ln>
                          </wps:spPr>
                          <wps:txbx>
                            <w:txbxContent>
                              <w:p w14:paraId="5B3A9A47"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s:wsp>
                          <wps:cNvPr id="2070819642" name="Freeform 2070819642"/>
                          <wps:cNvSpPr/>
                          <wps:spPr>
                            <a:xfrm>
                              <a:off x="1457227"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3D9C613C"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91245512" name="Rectangle 1191245512"/>
                          <wps:cNvSpPr/>
                          <wps:spPr>
                            <a:xfrm>
                              <a:off x="1552713" y="1660596"/>
                              <a:ext cx="112992" cy="163628"/>
                            </a:xfrm>
                            <a:prstGeom prst="rect">
                              <a:avLst/>
                            </a:prstGeom>
                            <a:noFill/>
                            <a:ln>
                              <a:noFill/>
                            </a:ln>
                          </wps:spPr>
                          <wps:txbx>
                            <w:txbxContent>
                              <w:p w14:paraId="619A4BF0"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690971385" name="Rectangle 690971385"/>
                          <wps:cNvSpPr/>
                          <wps:spPr>
                            <a:xfrm>
                              <a:off x="1645651" y="1619089"/>
                              <a:ext cx="82457" cy="119545"/>
                            </a:xfrm>
                            <a:prstGeom prst="rect">
                              <a:avLst/>
                            </a:prstGeom>
                            <a:noFill/>
                            <a:ln>
                              <a:noFill/>
                            </a:ln>
                          </wps:spPr>
                          <wps:txbx>
                            <w:txbxContent>
                              <w:p w14:paraId="3E3F0C97" w14:textId="77777777" w:rsidR="00C2753D" w:rsidRDefault="00000000">
                                <w:pPr>
                                  <w:spacing w:after="160" w:line="258" w:lineRule="auto"/>
                                  <w:ind w:left="0" w:firstLine="0"/>
                                  <w:jc w:val="left"/>
                                  <w:textDirection w:val="btLr"/>
                                </w:pPr>
                                <w:r>
                                  <w:rPr>
                                    <w:b/>
                                    <w:sz w:val="16"/>
                                  </w:rPr>
                                  <w:t>1</w:t>
                                </w:r>
                              </w:p>
                            </w:txbxContent>
                          </wps:txbx>
                          <wps:bodyPr spcFirstLastPara="1" wrap="square" lIns="0" tIns="0" rIns="0" bIns="0" anchor="t" anchorCtr="0">
                            <a:noAutofit/>
                          </wps:bodyPr>
                        </wps:wsp>
                        <wps:wsp>
                          <wps:cNvPr id="990180984" name="Rectangle 990180984"/>
                          <wps:cNvSpPr/>
                          <wps:spPr>
                            <a:xfrm>
                              <a:off x="1707652" y="1619089"/>
                              <a:ext cx="39727" cy="119545"/>
                            </a:xfrm>
                            <a:prstGeom prst="rect">
                              <a:avLst/>
                            </a:prstGeom>
                            <a:noFill/>
                            <a:ln>
                              <a:noFill/>
                            </a:ln>
                          </wps:spPr>
                          <wps:txbx>
                            <w:txbxContent>
                              <w:p w14:paraId="1AD97875"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4314635" name="Rectangle 14314635"/>
                          <wps:cNvSpPr/>
                          <wps:spPr>
                            <a:xfrm>
                              <a:off x="1737523" y="1619089"/>
                              <a:ext cx="164913" cy="119545"/>
                            </a:xfrm>
                            <a:prstGeom prst="rect">
                              <a:avLst/>
                            </a:prstGeom>
                            <a:noFill/>
                            <a:ln>
                              <a:noFill/>
                            </a:ln>
                          </wps:spPr>
                          <wps:txbx>
                            <w:txbxContent>
                              <w:p w14:paraId="20ADE329" w14:textId="77777777" w:rsidR="00C2753D" w:rsidRDefault="00000000">
                                <w:pPr>
                                  <w:spacing w:after="160" w:line="258" w:lineRule="auto"/>
                                  <w:ind w:left="0" w:firstLine="0"/>
                                  <w:jc w:val="left"/>
                                  <w:textDirection w:val="btLr"/>
                                </w:pPr>
                                <w:r>
                                  <w:rPr>
                                    <w:b/>
                                    <w:sz w:val="16"/>
                                  </w:rPr>
                                  <w:t>14</w:t>
                                </w:r>
                              </w:p>
                            </w:txbxContent>
                          </wps:txbx>
                          <wps:bodyPr spcFirstLastPara="1" wrap="square" lIns="0" tIns="0" rIns="0" bIns="0" anchor="t" anchorCtr="0">
                            <a:noAutofit/>
                          </wps:bodyPr>
                        </wps:wsp>
                        <wps:wsp>
                          <wps:cNvPr id="1901881114" name="Rectangle 1901881114"/>
                          <wps:cNvSpPr/>
                          <wps:spPr>
                            <a:xfrm>
                              <a:off x="1637663" y="1726175"/>
                              <a:ext cx="71525" cy="119545"/>
                            </a:xfrm>
                            <a:prstGeom prst="rect">
                              <a:avLst/>
                            </a:prstGeom>
                            <a:noFill/>
                            <a:ln>
                              <a:noFill/>
                            </a:ln>
                          </wps:spPr>
                          <wps:txbx>
                            <w:txbxContent>
                              <w:p w14:paraId="282F46FD" w14:textId="77777777" w:rsidR="00C2753D" w:rsidRDefault="00000000">
                                <w:pPr>
                                  <w:spacing w:after="160" w:line="258" w:lineRule="auto"/>
                                  <w:ind w:left="0" w:firstLine="0"/>
                                  <w:jc w:val="left"/>
                                  <w:textDirection w:val="btLr"/>
                                </w:pPr>
                                <w:r>
                                  <w:rPr>
                                    <w:sz w:val="16"/>
                                  </w:rPr>
                                  <w:t>5</w:t>
                                </w:r>
                              </w:p>
                            </w:txbxContent>
                          </wps:txbx>
                          <wps:bodyPr spcFirstLastPara="1" wrap="square" lIns="0" tIns="0" rIns="0" bIns="0" anchor="t" anchorCtr="0">
                            <a:noAutofit/>
                          </wps:bodyPr>
                        </wps:wsp>
                        <wps:wsp>
                          <wps:cNvPr id="981486493" name="Freeform 981486493"/>
                          <wps:cNvSpPr/>
                          <wps:spPr>
                            <a:xfrm>
                              <a:off x="2914455" y="1457227"/>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9F9F9"/>
                            </a:solidFill>
                            <a:ln w="15175" cap="flat" cmpd="sng">
                              <a:solidFill>
                                <a:srgbClr val="B2B2B2"/>
                              </a:solidFill>
                              <a:prstDash val="solid"/>
                              <a:miter lim="127000"/>
                              <a:headEnd type="none" w="sm" len="sm"/>
                              <a:tailEnd type="none" w="sm" len="sm"/>
                            </a:ln>
                          </wps:spPr>
                          <wps:txbx>
                            <w:txbxContent>
                              <w:p w14:paraId="3152FBB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15426509" name="Rectangle 1515426509"/>
                          <wps:cNvSpPr/>
                          <wps:spPr>
                            <a:xfrm>
                              <a:off x="3049141" y="1660596"/>
                              <a:ext cx="112992" cy="163628"/>
                            </a:xfrm>
                            <a:prstGeom prst="rect">
                              <a:avLst/>
                            </a:prstGeom>
                            <a:noFill/>
                            <a:ln>
                              <a:noFill/>
                            </a:ln>
                          </wps:spPr>
                          <wps:txbx>
                            <w:txbxContent>
                              <w:p w14:paraId="2072CFDB" w14:textId="77777777" w:rsidR="00C2753D" w:rsidRDefault="00000000">
                                <w:pPr>
                                  <w:spacing w:after="160" w:line="258" w:lineRule="auto"/>
                                  <w:ind w:left="0" w:firstLine="0"/>
                                  <w:jc w:val="left"/>
                                  <w:textDirection w:val="btLr"/>
                                </w:pPr>
                                <w:r>
                                  <w:rPr>
                                    <w:i/>
                                  </w:rPr>
                                  <w:t>S</w:t>
                                </w:r>
                              </w:p>
                            </w:txbxContent>
                          </wps:txbx>
                          <wps:bodyPr spcFirstLastPara="1" wrap="square" lIns="0" tIns="0" rIns="0" bIns="0" anchor="t" anchorCtr="0">
                            <a:noAutofit/>
                          </wps:bodyPr>
                        </wps:wsp>
                        <wps:wsp>
                          <wps:cNvPr id="967070896" name="Rectangle 967070896"/>
                          <wps:cNvSpPr/>
                          <wps:spPr>
                            <a:xfrm>
                              <a:off x="3142080" y="1619089"/>
                              <a:ext cx="71525" cy="119545"/>
                            </a:xfrm>
                            <a:prstGeom prst="rect">
                              <a:avLst/>
                            </a:prstGeom>
                            <a:noFill/>
                            <a:ln>
                              <a:noFill/>
                            </a:ln>
                          </wps:spPr>
                          <wps:txbx>
                            <w:txbxContent>
                              <w:p w14:paraId="6B32F898"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1944585583" name="Rectangle 1944585583"/>
                          <wps:cNvSpPr/>
                          <wps:spPr>
                            <a:xfrm>
                              <a:off x="3195852" y="1619089"/>
                              <a:ext cx="39727" cy="119545"/>
                            </a:xfrm>
                            <a:prstGeom prst="rect">
                              <a:avLst/>
                            </a:prstGeom>
                            <a:noFill/>
                            <a:ln>
                              <a:noFill/>
                            </a:ln>
                          </wps:spPr>
                          <wps:txbx>
                            <w:txbxContent>
                              <w:p w14:paraId="1747EC13" w14:textId="77777777" w:rsidR="00C2753D" w:rsidRDefault="00000000">
                                <w:pPr>
                                  <w:spacing w:after="160" w:line="258" w:lineRule="auto"/>
                                  <w:ind w:left="0" w:firstLine="0"/>
                                  <w:jc w:val="left"/>
                                  <w:textDirection w:val="btLr"/>
                                </w:pPr>
                                <w:r>
                                  <w:rPr>
                                    <w:i/>
                                    <w:sz w:val="16"/>
                                  </w:rPr>
                                  <w:t>,</w:t>
                                </w:r>
                              </w:p>
                            </w:txbxContent>
                          </wps:txbx>
                          <wps:bodyPr spcFirstLastPara="1" wrap="square" lIns="0" tIns="0" rIns="0" bIns="0" anchor="t" anchorCtr="0">
                            <a:noAutofit/>
                          </wps:bodyPr>
                        </wps:wsp>
                        <wps:wsp>
                          <wps:cNvPr id="1477580015" name="Rectangle 1477580015"/>
                          <wps:cNvSpPr/>
                          <wps:spPr>
                            <a:xfrm>
                              <a:off x="3225735" y="1619089"/>
                              <a:ext cx="71525" cy="119545"/>
                            </a:xfrm>
                            <a:prstGeom prst="rect">
                              <a:avLst/>
                            </a:prstGeom>
                            <a:noFill/>
                            <a:ln>
                              <a:noFill/>
                            </a:ln>
                          </wps:spPr>
                          <wps:txbx>
                            <w:txbxContent>
                              <w:p w14:paraId="35F243BE" w14:textId="77777777" w:rsidR="00C2753D" w:rsidRDefault="00000000">
                                <w:pPr>
                                  <w:spacing w:after="160" w:line="258" w:lineRule="auto"/>
                                  <w:ind w:left="0" w:firstLine="0"/>
                                  <w:jc w:val="left"/>
                                  <w:textDirection w:val="btLr"/>
                                </w:pPr>
                                <w:r>
                                  <w:rPr>
                                    <w:sz w:val="16"/>
                                  </w:rPr>
                                  <w:t>0</w:t>
                                </w:r>
                              </w:p>
                            </w:txbxContent>
                          </wps:txbx>
                          <wps:bodyPr spcFirstLastPara="1" wrap="square" lIns="0" tIns="0" rIns="0" bIns="0" anchor="t" anchorCtr="0">
                            <a:noAutofit/>
                          </wps:bodyPr>
                        </wps:wsp>
                        <wps:wsp>
                          <wps:cNvPr id="393014133" name="Rectangle 393014133"/>
                          <wps:cNvSpPr/>
                          <wps:spPr>
                            <a:xfrm>
                              <a:off x="3134091" y="1726175"/>
                              <a:ext cx="71525" cy="119545"/>
                            </a:xfrm>
                            <a:prstGeom prst="rect">
                              <a:avLst/>
                            </a:prstGeom>
                            <a:noFill/>
                            <a:ln>
                              <a:noFill/>
                            </a:ln>
                          </wps:spPr>
                          <wps:txbx>
                            <w:txbxContent>
                              <w:p w14:paraId="4F9CEE5C" w14:textId="77777777" w:rsidR="00C2753D" w:rsidRDefault="00000000">
                                <w:pPr>
                                  <w:spacing w:after="160" w:line="258" w:lineRule="auto"/>
                                  <w:ind w:left="0" w:firstLine="0"/>
                                  <w:jc w:val="left"/>
                                  <w:textDirection w:val="btLr"/>
                                </w:pPr>
                                <w:r>
                                  <w:rPr>
                                    <w:sz w:val="16"/>
                                  </w:rPr>
                                  <w:t>6</w:t>
                                </w:r>
                              </w:p>
                            </w:txbxContent>
                          </wps:txbx>
                          <wps:bodyPr spcFirstLastPara="1" wrap="square" lIns="0" tIns="0" rIns="0" bIns="0" anchor="t" anchorCtr="0">
                            <a:noAutofit/>
                          </wps:bodyPr>
                        </wps:wsp>
                        <wps:wsp>
                          <wps:cNvPr id="1687969884" name="Freeform 1687969884"/>
                          <wps:cNvSpPr/>
                          <wps:spPr>
                            <a:xfrm>
                              <a:off x="1457227" y="2950530"/>
                              <a:ext cx="506109" cy="506109"/>
                            </a:xfrm>
                            <a:custGeom>
                              <a:avLst/>
                              <a:gdLst/>
                              <a:ahLst/>
                              <a:cxnLst/>
                              <a:rect l="l" t="t" r="r" b="b"/>
                              <a:pathLst>
                                <a:path w="506109" h="506109" extrusionOk="0">
                                  <a:moveTo>
                                    <a:pt x="253054" y="0"/>
                                  </a:moveTo>
                                  <a:cubicBezTo>
                                    <a:pt x="392814" y="0"/>
                                    <a:pt x="506109" y="113295"/>
                                    <a:pt x="506109" y="253054"/>
                                  </a:cubicBezTo>
                                  <a:cubicBezTo>
                                    <a:pt x="506109" y="392814"/>
                                    <a:pt x="392814" y="506109"/>
                                    <a:pt x="253054" y="506109"/>
                                  </a:cubicBezTo>
                                  <a:cubicBezTo>
                                    <a:pt x="113295" y="506109"/>
                                    <a:pt x="0" y="392814"/>
                                    <a:pt x="0" y="253054"/>
                                  </a:cubicBezTo>
                                  <a:cubicBezTo>
                                    <a:pt x="0" y="113295"/>
                                    <a:pt x="113295" y="0"/>
                                    <a:pt x="253054" y="0"/>
                                  </a:cubicBezTo>
                                  <a:close/>
                                </a:path>
                              </a:pathLst>
                            </a:custGeom>
                            <a:solidFill>
                              <a:srgbClr val="F2FFF2"/>
                            </a:solidFill>
                            <a:ln w="15175" cap="flat" cmpd="sng">
                              <a:solidFill>
                                <a:srgbClr val="66FF66"/>
                              </a:solidFill>
                              <a:prstDash val="solid"/>
                              <a:miter lim="127000"/>
                              <a:headEnd type="none" w="sm" len="sm"/>
                              <a:tailEnd type="none" w="sm" len="sm"/>
                            </a:ln>
                          </wps:spPr>
                          <wps:txbx>
                            <w:txbxContent>
                              <w:p w14:paraId="5AD12F4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47095833" name="Rectangle 547095833"/>
                          <wps:cNvSpPr/>
                          <wps:spPr>
                            <a:xfrm>
                              <a:off x="1641003" y="3152046"/>
                              <a:ext cx="184265" cy="163628"/>
                            </a:xfrm>
                            <a:prstGeom prst="rect">
                              <a:avLst/>
                            </a:prstGeom>
                            <a:noFill/>
                            <a:ln>
                              <a:noFill/>
                            </a:ln>
                          </wps:spPr>
                          <wps:txbx>
                            <w:txbxContent>
                              <w:p w14:paraId="2125D6D5" w14:textId="77777777" w:rsidR="00C2753D" w:rsidRDefault="00000000">
                                <w:pPr>
                                  <w:spacing w:after="160" w:line="258" w:lineRule="auto"/>
                                  <w:ind w:left="0" w:firstLine="0"/>
                                  <w:jc w:val="left"/>
                                  <w:textDirection w:val="btLr"/>
                                </w:pPr>
                                <w:r>
                                  <w:t>14</w:t>
                                </w:r>
                              </w:p>
                            </w:txbxContent>
                          </wps:txbx>
                          <wps:bodyPr spcFirstLastPara="1" wrap="square" lIns="0" tIns="0" rIns="0" bIns="0" anchor="t" anchorCtr="0">
                            <a:noAutofit/>
                          </wps:bodyPr>
                        </wps:wsp>
                        <wps:wsp>
                          <wps:cNvPr id="1522450256" name="Freeform 1522450256"/>
                          <wps:cNvSpPr/>
                          <wps:spPr>
                            <a:xfrm>
                              <a:off x="1169551" y="437359"/>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51282569" name="Freeform 151282569"/>
                          <wps:cNvSpPr/>
                          <wps:spPr>
                            <a:xfrm>
                              <a:off x="1164899" y="755493"/>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3D69C29D"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54051176" name="Rectangle 1054051176"/>
                          <wps:cNvSpPr/>
                          <wps:spPr>
                            <a:xfrm>
                              <a:off x="1207311" y="451721"/>
                              <a:ext cx="97403" cy="163628"/>
                            </a:xfrm>
                            <a:prstGeom prst="rect">
                              <a:avLst/>
                            </a:prstGeom>
                            <a:noFill/>
                            <a:ln>
                              <a:noFill/>
                            </a:ln>
                          </wps:spPr>
                          <wps:txbx>
                            <w:txbxContent>
                              <w:p w14:paraId="677E39D4"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184232272" name="Rectangle 1184232272"/>
                          <wps:cNvSpPr/>
                          <wps:spPr>
                            <a:xfrm>
                              <a:off x="1280539" y="498402"/>
                              <a:ext cx="71525" cy="119545"/>
                            </a:xfrm>
                            <a:prstGeom prst="rect">
                              <a:avLst/>
                            </a:prstGeom>
                            <a:noFill/>
                            <a:ln>
                              <a:noFill/>
                            </a:ln>
                          </wps:spPr>
                          <wps:txbx>
                            <w:txbxContent>
                              <w:p w14:paraId="188FEA7A" w14:textId="77777777" w:rsidR="00C2753D" w:rsidRDefault="00000000">
                                <w:pPr>
                                  <w:spacing w:after="160" w:line="258" w:lineRule="auto"/>
                                  <w:ind w:left="0" w:firstLine="0"/>
                                  <w:jc w:val="left"/>
                                  <w:textDirection w:val="btLr"/>
                                </w:pPr>
                                <w:r>
                                  <w:rPr>
                                    <w:sz w:val="16"/>
                                  </w:rPr>
                                  <w:t>1</w:t>
                                </w:r>
                              </w:p>
                            </w:txbxContent>
                          </wps:txbx>
                          <wps:bodyPr spcFirstLastPara="1" wrap="square" lIns="0" tIns="0" rIns="0" bIns="0" anchor="t" anchorCtr="0">
                            <a:noAutofit/>
                          </wps:bodyPr>
                        </wps:wsp>
                        <wps:wsp>
                          <wps:cNvPr id="1311802902" name="Freeform 1311802902"/>
                          <wps:cNvSpPr/>
                          <wps:spPr>
                            <a:xfrm>
                              <a:off x="1894586" y="437359"/>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456330546" name="Freeform 456330546"/>
                          <wps:cNvSpPr/>
                          <wps:spPr>
                            <a:xfrm>
                              <a:off x="2212720" y="755493"/>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2D9D4AB7"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0562315" name="Rectangle 700562315"/>
                          <wps:cNvSpPr/>
                          <wps:spPr>
                            <a:xfrm>
                              <a:off x="2079915" y="451721"/>
                              <a:ext cx="97403" cy="163628"/>
                            </a:xfrm>
                            <a:prstGeom prst="rect">
                              <a:avLst/>
                            </a:prstGeom>
                            <a:noFill/>
                            <a:ln>
                              <a:noFill/>
                            </a:ln>
                          </wps:spPr>
                          <wps:txbx>
                            <w:txbxContent>
                              <w:p w14:paraId="150C93D5"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655277924" name="Rectangle 655277924"/>
                          <wps:cNvSpPr/>
                          <wps:spPr>
                            <a:xfrm>
                              <a:off x="2153144" y="498402"/>
                              <a:ext cx="71525" cy="119545"/>
                            </a:xfrm>
                            <a:prstGeom prst="rect">
                              <a:avLst/>
                            </a:prstGeom>
                            <a:noFill/>
                            <a:ln>
                              <a:noFill/>
                            </a:ln>
                          </wps:spPr>
                          <wps:txbx>
                            <w:txbxContent>
                              <w:p w14:paraId="172EE95F" w14:textId="77777777" w:rsidR="00C2753D" w:rsidRDefault="00000000">
                                <w:pPr>
                                  <w:spacing w:after="160" w:line="258" w:lineRule="auto"/>
                                  <w:ind w:left="0" w:firstLine="0"/>
                                  <w:jc w:val="left"/>
                                  <w:textDirection w:val="btLr"/>
                                </w:pPr>
                                <w:r>
                                  <w:rPr>
                                    <w:sz w:val="16"/>
                                  </w:rPr>
                                  <w:t>2</w:t>
                                </w:r>
                              </w:p>
                            </w:txbxContent>
                          </wps:txbx>
                          <wps:bodyPr spcFirstLastPara="1" wrap="square" lIns="0" tIns="0" rIns="0" bIns="0" anchor="t" anchorCtr="0">
                            <a:noAutofit/>
                          </wps:bodyPr>
                        </wps:wsp>
                        <wps:wsp>
                          <wps:cNvPr id="1173289779" name="Freeform 1173289779"/>
                          <wps:cNvSpPr/>
                          <wps:spPr>
                            <a:xfrm>
                              <a:off x="440938" y="1165973"/>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24866594" name="Freeform 624866594"/>
                          <wps:cNvSpPr/>
                          <wps:spPr>
                            <a:xfrm>
                              <a:off x="436286" y="1484107"/>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201BC1EA"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52015602" name="Rectangle 852015602"/>
                          <wps:cNvSpPr/>
                          <wps:spPr>
                            <a:xfrm>
                              <a:off x="478699" y="1180320"/>
                              <a:ext cx="97403" cy="163628"/>
                            </a:xfrm>
                            <a:prstGeom prst="rect">
                              <a:avLst/>
                            </a:prstGeom>
                            <a:noFill/>
                            <a:ln>
                              <a:noFill/>
                            </a:ln>
                          </wps:spPr>
                          <wps:txbx>
                            <w:txbxContent>
                              <w:p w14:paraId="446628E4"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419417427" name="Rectangle 1419417427"/>
                          <wps:cNvSpPr/>
                          <wps:spPr>
                            <a:xfrm>
                              <a:off x="551940" y="1227014"/>
                              <a:ext cx="71525" cy="119545"/>
                            </a:xfrm>
                            <a:prstGeom prst="rect">
                              <a:avLst/>
                            </a:prstGeom>
                            <a:noFill/>
                            <a:ln>
                              <a:noFill/>
                            </a:ln>
                          </wps:spPr>
                          <wps:txbx>
                            <w:txbxContent>
                              <w:p w14:paraId="6F33FAE9" w14:textId="77777777" w:rsidR="00C2753D" w:rsidRDefault="00000000">
                                <w:pPr>
                                  <w:spacing w:after="160" w:line="258" w:lineRule="auto"/>
                                  <w:ind w:left="0" w:firstLine="0"/>
                                  <w:jc w:val="left"/>
                                  <w:textDirection w:val="btLr"/>
                                </w:pPr>
                                <w:r>
                                  <w:rPr>
                                    <w:sz w:val="16"/>
                                  </w:rPr>
                                  <w:t>3</w:t>
                                </w:r>
                              </w:p>
                            </w:txbxContent>
                          </wps:txbx>
                          <wps:bodyPr spcFirstLastPara="1" wrap="square" lIns="0" tIns="0" rIns="0" bIns="0" anchor="t" anchorCtr="0">
                            <a:noAutofit/>
                          </wps:bodyPr>
                        </wps:wsp>
                        <wps:wsp>
                          <wps:cNvPr id="832721905" name="Freeform 832721905"/>
                          <wps:cNvSpPr/>
                          <wps:spPr>
                            <a:xfrm>
                              <a:off x="981668" y="1242314"/>
                              <a:ext cx="0" cy="354943"/>
                            </a:xfrm>
                            <a:custGeom>
                              <a:avLst/>
                              <a:gdLst/>
                              <a:ahLst/>
                              <a:cxnLst/>
                              <a:rect l="l" t="t" r="r" b="b"/>
                              <a:pathLst>
                                <a:path w="120000" h="354943" extrusionOk="0">
                                  <a:moveTo>
                                    <a:pt x="0" y="0"/>
                                  </a:moveTo>
                                  <a:lnTo>
                                    <a:pt x="0" y="354943"/>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3793267" name="Freeform 133793267"/>
                          <wps:cNvSpPr/>
                          <wps:spPr>
                            <a:xfrm>
                              <a:off x="951302" y="1573470"/>
                              <a:ext cx="60733" cy="26317"/>
                            </a:xfrm>
                            <a:custGeom>
                              <a:avLst/>
                              <a:gdLst/>
                              <a:ahLst/>
                              <a:cxnLst/>
                              <a:rect l="l" t="t" r="r" b="b"/>
                              <a:pathLst>
                                <a:path w="60733" h="26317" extrusionOk="0">
                                  <a:moveTo>
                                    <a:pt x="60733" y="0"/>
                                  </a:moveTo>
                                  <a:cubicBezTo>
                                    <a:pt x="42513" y="4808"/>
                                    <a:pt x="33909" y="15523"/>
                                    <a:pt x="30366" y="26317"/>
                                  </a:cubicBezTo>
                                  <a:cubicBezTo>
                                    <a:pt x="26824" y="15523"/>
                                    <a:pt x="18220" y="4808"/>
                                    <a:pt x="0" y="0"/>
                                  </a:cubicBezTo>
                                </a:path>
                              </a:pathLst>
                            </a:custGeom>
                            <a:noFill/>
                            <a:ln w="9525" cap="rnd" cmpd="sng">
                              <a:solidFill>
                                <a:srgbClr val="000000"/>
                              </a:solidFill>
                              <a:prstDash val="solid"/>
                              <a:round/>
                              <a:headEnd type="none" w="sm" len="sm"/>
                              <a:tailEnd type="none" w="sm" len="sm"/>
                            </a:ln>
                          </wps:spPr>
                          <wps:txbx>
                            <w:txbxContent>
                              <w:p w14:paraId="49B3509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62490390" name="Rectangle 1462490390"/>
                          <wps:cNvSpPr/>
                          <wps:spPr>
                            <a:xfrm>
                              <a:off x="1023009" y="1256660"/>
                              <a:ext cx="97403" cy="163628"/>
                            </a:xfrm>
                            <a:prstGeom prst="rect">
                              <a:avLst/>
                            </a:prstGeom>
                            <a:noFill/>
                            <a:ln>
                              <a:noFill/>
                            </a:ln>
                          </wps:spPr>
                          <wps:txbx>
                            <w:txbxContent>
                              <w:p w14:paraId="559D558B"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630727931" name="Rectangle 630727931"/>
                          <wps:cNvSpPr/>
                          <wps:spPr>
                            <a:xfrm>
                              <a:off x="1096237" y="1303354"/>
                              <a:ext cx="71525" cy="119545"/>
                            </a:xfrm>
                            <a:prstGeom prst="rect">
                              <a:avLst/>
                            </a:prstGeom>
                            <a:noFill/>
                            <a:ln>
                              <a:noFill/>
                            </a:ln>
                          </wps:spPr>
                          <wps:txbx>
                            <w:txbxContent>
                              <w:p w14:paraId="434FD272" w14:textId="77777777" w:rsidR="00C2753D" w:rsidRDefault="00000000">
                                <w:pPr>
                                  <w:spacing w:after="160" w:line="258" w:lineRule="auto"/>
                                  <w:ind w:left="0" w:firstLine="0"/>
                                  <w:jc w:val="left"/>
                                  <w:textDirection w:val="btLr"/>
                                </w:pPr>
                                <w:r>
                                  <w:rPr>
                                    <w:sz w:val="16"/>
                                  </w:rPr>
                                  <w:t>4</w:t>
                                </w:r>
                              </w:p>
                            </w:txbxContent>
                          </wps:txbx>
                          <wps:bodyPr spcFirstLastPara="1" wrap="square" lIns="0" tIns="0" rIns="0" bIns="0" anchor="t" anchorCtr="0">
                            <a:noAutofit/>
                          </wps:bodyPr>
                        </wps:wsp>
                        <wps:wsp>
                          <wps:cNvPr id="493130025" name="Freeform 493130025"/>
                          <wps:cNvSpPr/>
                          <wps:spPr>
                            <a:xfrm>
                              <a:off x="1898165" y="1165973"/>
                              <a:ext cx="356426" cy="356426"/>
                            </a:xfrm>
                            <a:custGeom>
                              <a:avLst/>
                              <a:gdLst/>
                              <a:ahLst/>
                              <a:cxnLst/>
                              <a:rect l="l" t="t" r="r" b="b"/>
                              <a:pathLst>
                                <a:path w="356426" h="356426" extrusionOk="0">
                                  <a:moveTo>
                                    <a:pt x="356426" y="0"/>
                                  </a:moveTo>
                                  <a:lnTo>
                                    <a:pt x="0"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58093179" name="Freeform 58093179"/>
                          <wps:cNvSpPr/>
                          <wps:spPr>
                            <a:xfrm>
                              <a:off x="1893512" y="1484107"/>
                              <a:ext cx="42944" cy="42944"/>
                            </a:xfrm>
                            <a:custGeom>
                              <a:avLst/>
                              <a:gdLst/>
                              <a:ahLst/>
                              <a:cxnLst/>
                              <a:rect l="l" t="t" r="r" b="b"/>
                              <a:pathLst>
                                <a:path w="42944" h="42944" extrusionOk="0">
                                  <a:moveTo>
                                    <a:pt x="42944" y="42944"/>
                                  </a:moveTo>
                                  <a:cubicBezTo>
                                    <a:pt x="26661" y="33460"/>
                                    <a:pt x="13001" y="34953"/>
                                    <a:pt x="2863" y="40081"/>
                                  </a:cubicBezTo>
                                  <a:cubicBezTo>
                                    <a:pt x="7991" y="29943"/>
                                    <a:pt x="9484" y="16283"/>
                                    <a:pt x="0" y="0"/>
                                  </a:cubicBezTo>
                                </a:path>
                              </a:pathLst>
                            </a:custGeom>
                            <a:noFill/>
                            <a:ln w="9525" cap="rnd" cmpd="sng">
                              <a:solidFill>
                                <a:srgbClr val="000000"/>
                              </a:solidFill>
                              <a:prstDash val="solid"/>
                              <a:round/>
                              <a:headEnd type="none" w="sm" len="sm"/>
                              <a:tailEnd type="none" w="sm" len="sm"/>
                            </a:ln>
                          </wps:spPr>
                          <wps:txbx>
                            <w:txbxContent>
                              <w:p w14:paraId="5D0C39F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35570568" name="Rectangle 1435570568"/>
                          <wps:cNvSpPr/>
                          <wps:spPr>
                            <a:xfrm>
                              <a:off x="1935910" y="1180320"/>
                              <a:ext cx="97403" cy="163628"/>
                            </a:xfrm>
                            <a:prstGeom prst="rect">
                              <a:avLst/>
                            </a:prstGeom>
                            <a:noFill/>
                            <a:ln>
                              <a:noFill/>
                            </a:ln>
                          </wps:spPr>
                          <wps:txbx>
                            <w:txbxContent>
                              <w:p w14:paraId="58C23217"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338535454" name="Rectangle 338535454"/>
                          <wps:cNvSpPr/>
                          <wps:spPr>
                            <a:xfrm>
                              <a:off x="2009151" y="1227014"/>
                              <a:ext cx="71525" cy="119545"/>
                            </a:xfrm>
                            <a:prstGeom prst="rect">
                              <a:avLst/>
                            </a:prstGeom>
                            <a:noFill/>
                            <a:ln>
                              <a:noFill/>
                            </a:ln>
                          </wps:spPr>
                          <wps:txbx>
                            <w:txbxContent>
                              <w:p w14:paraId="3A549AB2" w14:textId="77777777" w:rsidR="00C2753D" w:rsidRDefault="00000000">
                                <w:pPr>
                                  <w:spacing w:after="160" w:line="258" w:lineRule="auto"/>
                                  <w:ind w:left="0" w:firstLine="0"/>
                                  <w:jc w:val="left"/>
                                  <w:textDirection w:val="btLr"/>
                                </w:pPr>
                                <w:r>
                                  <w:rPr>
                                    <w:sz w:val="16"/>
                                  </w:rPr>
                                  <w:t>5</w:t>
                                </w:r>
                              </w:p>
                            </w:txbxContent>
                          </wps:txbx>
                          <wps:bodyPr spcFirstLastPara="1" wrap="square" lIns="0" tIns="0" rIns="0" bIns="0" anchor="t" anchorCtr="0">
                            <a:noAutofit/>
                          </wps:bodyPr>
                        </wps:wsp>
                        <wps:wsp>
                          <wps:cNvPr id="156667059" name="Freeform 156667059"/>
                          <wps:cNvSpPr/>
                          <wps:spPr>
                            <a:xfrm>
                              <a:off x="2623200" y="1165973"/>
                              <a:ext cx="356426" cy="356426"/>
                            </a:xfrm>
                            <a:custGeom>
                              <a:avLst/>
                              <a:gdLst/>
                              <a:ahLst/>
                              <a:cxnLst/>
                              <a:rect l="l" t="t" r="r" b="b"/>
                              <a:pathLst>
                                <a:path w="356426" h="356426" extrusionOk="0">
                                  <a:moveTo>
                                    <a:pt x="0" y="0"/>
                                  </a:moveTo>
                                  <a:lnTo>
                                    <a:pt x="356426" y="356426"/>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98693320" name="Freeform 998693320"/>
                          <wps:cNvSpPr/>
                          <wps:spPr>
                            <a:xfrm>
                              <a:off x="2941334" y="1484107"/>
                              <a:ext cx="42944" cy="42944"/>
                            </a:xfrm>
                            <a:custGeom>
                              <a:avLst/>
                              <a:gdLst/>
                              <a:ahLst/>
                              <a:cxnLst/>
                              <a:rect l="l" t="t" r="r" b="b"/>
                              <a:pathLst>
                                <a:path w="42944" h="42944" extrusionOk="0">
                                  <a:moveTo>
                                    <a:pt x="42944" y="0"/>
                                  </a:moveTo>
                                  <a:cubicBezTo>
                                    <a:pt x="33460" y="16283"/>
                                    <a:pt x="34953" y="29943"/>
                                    <a:pt x="40081" y="40081"/>
                                  </a:cubicBezTo>
                                  <a:cubicBezTo>
                                    <a:pt x="29943" y="34953"/>
                                    <a:pt x="16283" y="33460"/>
                                    <a:pt x="0" y="42944"/>
                                  </a:cubicBezTo>
                                </a:path>
                              </a:pathLst>
                            </a:custGeom>
                            <a:noFill/>
                            <a:ln w="9525" cap="rnd" cmpd="sng">
                              <a:solidFill>
                                <a:srgbClr val="000000"/>
                              </a:solidFill>
                              <a:prstDash val="solid"/>
                              <a:round/>
                              <a:headEnd type="none" w="sm" len="sm"/>
                              <a:tailEnd type="none" w="sm" len="sm"/>
                            </a:ln>
                          </wps:spPr>
                          <wps:txbx>
                            <w:txbxContent>
                              <w:p w14:paraId="7F02F895"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50239280" name="Rectangle 550239280"/>
                          <wps:cNvSpPr/>
                          <wps:spPr>
                            <a:xfrm>
                              <a:off x="2808514" y="1180320"/>
                              <a:ext cx="97403" cy="163628"/>
                            </a:xfrm>
                            <a:prstGeom prst="rect">
                              <a:avLst/>
                            </a:prstGeom>
                            <a:noFill/>
                            <a:ln>
                              <a:noFill/>
                            </a:ln>
                          </wps:spPr>
                          <wps:txbx>
                            <w:txbxContent>
                              <w:p w14:paraId="2818C786" w14:textId="77777777" w:rsidR="00C2753D" w:rsidRDefault="00000000">
                                <w:pPr>
                                  <w:spacing w:after="160" w:line="258" w:lineRule="auto"/>
                                  <w:ind w:left="0" w:firstLine="0"/>
                                  <w:jc w:val="left"/>
                                  <w:textDirection w:val="btLr"/>
                                </w:pPr>
                                <w:r>
                                  <w:rPr>
                                    <w:i/>
                                  </w:rPr>
                                  <w:t>a</w:t>
                                </w:r>
                              </w:p>
                            </w:txbxContent>
                          </wps:txbx>
                          <wps:bodyPr spcFirstLastPara="1" wrap="square" lIns="0" tIns="0" rIns="0" bIns="0" anchor="t" anchorCtr="0">
                            <a:noAutofit/>
                          </wps:bodyPr>
                        </wps:wsp>
                        <wps:wsp>
                          <wps:cNvPr id="1252833708" name="Rectangle 1252833708"/>
                          <wps:cNvSpPr/>
                          <wps:spPr>
                            <a:xfrm>
                              <a:off x="2881755" y="1227014"/>
                              <a:ext cx="71525" cy="119545"/>
                            </a:xfrm>
                            <a:prstGeom prst="rect">
                              <a:avLst/>
                            </a:prstGeom>
                            <a:noFill/>
                            <a:ln>
                              <a:noFill/>
                            </a:ln>
                          </wps:spPr>
                          <wps:txbx>
                            <w:txbxContent>
                              <w:p w14:paraId="1671B005" w14:textId="77777777" w:rsidR="00C2753D" w:rsidRDefault="00000000">
                                <w:pPr>
                                  <w:spacing w:after="160" w:line="258" w:lineRule="auto"/>
                                  <w:ind w:left="0" w:firstLine="0"/>
                                  <w:jc w:val="left"/>
                                  <w:textDirection w:val="btLr"/>
                                </w:pPr>
                                <w:r>
                                  <w:rPr>
                                    <w:sz w:val="16"/>
                                  </w:rPr>
                                  <w:t>6</w:t>
                                </w:r>
                              </w:p>
                            </w:txbxContent>
                          </wps:txbx>
                          <wps:bodyPr spcFirstLastPara="1" wrap="square" lIns="0" tIns="0" rIns="0" bIns="0" anchor="t" anchorCtr="0">
                            <a:noAutofit/>
                          </wps:bodyPr>
                        </wps:wsp>
                        <wps:wsp>
                          <wps:cNvPr id="1917141988" name="Freeform 1917141988"/>
                          <wps:cNvSpPr/>
                          <wps:spPr>
                            <a:xfrm>
                              <a:off x="1685081" y="1970927"/>
                              <a:ext cx="50401" cy="956828"/>
                            </a:xfrm>
                            <a:custGeom>
                              <a:avLst/>
                              <a:gdLst/>
                              <a:ahLst/>
                              <a:cxnLst/>
                              <a:rect l="l" t="t" r="r" b="b"/>
                              <a:pathLst>
                                <a:path w="50401" h="956828" extrusionOk="0">
                                  <a:moveTo>
                                    <a:pt x="25200" y="0"/>
                                  </a:moveTo>
                                  <a:cubicBezTo>
                                    <a:pt x="25200" y="13500"/>
                                    <a:pt x="50401" y="20250"/>
                                    <a:pt x="50401" y="33750"/>
                                  </a:cubicBezTo>
                                  <a:cubicBezTo>
                                    <a:pt x="50401" y="43524"/>
                                    <a:pt x="38103" y="51948"/>
                                    <a:pt x="25200" y="60751"/>
                                  </a:cubicBezTo>
                                  <a:cubicBezTo>
                                    <a:pt x="12298" y="69553"/>
                                    <a:pt x="0" y="77977"/>
                                    <a:pt x="0" y="87751"/>
                                  </a:cubicBezTo>
                                  <a:cubicBezTo>
                                    <a:pt x="0" y="97525"/>
                                    <a:pt x="12298" y="105949"/>
                                    <a:pt x="25200" y="114751"/>
                                  </a:cubicBezTo>
                                  <a:cubicBezTo>
                                    <a:pt x="38102" y="123553"/>
                                    <a:pt x="50401" y="131977"/>
                                    <a:pt x="50401" y="141751"/>
                                  </a:cubicBezTo>
                                  <a:cubicBezTo>
                                    <a:pt x="50401" y="151525"/>
                                    <a:pt x="38103" y="159949"/>
                                    <a:pt x="25200" y="168751"/>
                                  </a:cubicBezTo>
                                  <a:cubicBezTo>
                                    <a:pt x="12298" y="177553"/>
                                    <a:pt x="0" y="185977"/>
                                    <a:pt x="0" y="195751"/>
                                  </a:cubicBezTo>
                                  <a:cubicBezTo>
                                    <a:pt x="0" y="205525"/>
                                    <a:pt x="12298" y="213949"/>
                                    <a:pt x="25200" y="222752"/>
                                  </a:cubicBezTo>
                                  <a:cubicBezTo>
                                    <a:pt x="38102" y="231554"/>
                                    <a:pt x="50401" y="239978"/>
                                    <a:pt x="50401" y="249752"/>
                                  </a:cubicBezTo>
                                  <a:cubicBezTo>
                                    <a:pt x="50401" y="259526"/>
                                    <a:pt x="38103" y="267950"/>
                                    <a:pt x="25200" y="276752"/>
                                  </a:cubicBezTo>
                                  <a:cubicBezTo>
                                    <a:pt x="12298" y="285554"/>
                                    <a:pt x="0" y="293978"/>
                                    <a:pt x="0" y="303752"/>
                                  </a:cubicBezTo>
                                  <a:cubicBezTo>
                                    <a:pt x="0" y="313526"/>
                                    <a:pt x="12298" y="321950"/>
                                    <a:pt x="25200" y="330752"/>
                                  </a:cubicBezTo>
                                  <a:cubicBezTo>
                                    <a:pt x="38102" y="339554"/>
                                    <a:pt x="50401" y="347978"/>
                                    <a:pt x="50401" y="357752"/>
                                  </a:cubicBezTo>
                                  <a:cubicBezTo>
                                    <a:pt x="50401" y="367526"/>
                                    <a:pt x="38103" y="375950"/>
                                    <a:pt x="25200" y="384752"/>
                                  </a:cubicBezTo>
                                  <a:cubicBezTo>
                                    <a:pt x="12298" y="393555"/>
                                    <a:pt x="0" y="401978"/>
                                    <a:pt x="0" y="411753"/>
                                  </a:cubicBezTo>
                                  <a:cubicBezTo>
                                    <a:pt x="0" y="421527"/>
                                    <a:pt x="12298" y="429951"/>
                                    <a:pt x="25200" y="438753"/>
                                  </a:cubicBezTo>
                                  <a:cubicBezTo>
                                    <a:pt x="38102" y="447555"/>
                                    <a:pt x="50401" y="455979"/>
                                    <a:pt x="50401" y="465753"/>
                                  </a:cubicBezTo>
                                  <a:cubicBezTo>
                                    <a:pt x="50401" y="475527"/>
                                    <a:pt x="38103" y="483951"/>
                                    <a:pt x="25200" y="492753"/>
                                  </a:cubicBezTo>
                                  <a:cubicBezTo>
                                    <a:pt x="12298" y="501555"/>
                                    <a:pt x="0" y="509979"/>
                                    <a:pt x="0" y="519753"/>
                                  </a:cubicBezTo>
                                  <a:cubicBezTo>
                                    <a:pt x="0" y="529527"/>
                                    <a:pt x="12298" y="537951"/>
                                    <a:pt x="25200" y="546753"/>
                                  </a:cubicBezTo>
                                  <a:cubicBezTo>
                                    <a:pt x="38102" y="555556"/>
                                    <a:pt x="50401" y="563979"/>
                                    <a:pt x="50401" y="573754"/>
                                  </a:cubicBezTo>
                                  <a:cubicBezTo>
                                    <a:pt x="50401" y="583528"/>
                                    <a:pt x="38103" y="591951"/>
                                    <a:pt x="25200" y="600754"/>
                                  </a:cubicBezTo>
                                  <a:cubicBezTo>
                                    <a:pt x="12298" y="609555"/>
                                    <a:pt x="0" y="617980"/>
                                    <a:pt x="0" y="627754"/>
                                  </a:cubicBezTo>
                                  <a:cubicBezTo>
                                    <a:pt x="0" y="637528"/>
                                    <a:pt x="12298" y="645952"/>
                                    <a:pt x="25200" y="654754"/>
                                  </a:cubicBezTo>
                                  <a:cubicBezTo>
                                    <a:pt x="38102" y="663556"/>
                                    <a:pt x="50401" y="671980"/>
                                    <a:pt x="50401" y="681754"/>
                                  </a:cubicBezTo>
                                  <a:cubicBezTo>
                                    <a:pt x="50401" y="691528"/>
                                    <a:pt x="38103" y="699952"/>
                                    <a:pt x="25200" y="708754"/>
                                  </a:cubicBezTo>
                                  <a:cubicBezTo>
                                    <a:pt x="12298" y="717557"/>
                                    <a:pt x="0" y="725980"/>
                                    <a:pt x="0" y="735755"/>
                                  </a:cubicBezTo>
                                  <a:cubicBezTo>
                                    <a:pt x="0" y="745529"/>
                                    <a:pt x="12298" y="753952"/>
                                    <a:pt x="25200" y="762755"/>
                                  </a:cubicBezTo>
                                  <a:cubicBezTo>
                                    <a:pt x="38102" y="771556"/>
                                    <a:pt x="50401" y="779981"/>
                                    <a:pt x="50401" y="789755"/>
                                  </a:cubicBezTo>
                                  <a:cubicBezTo>
                                    <a:pt x="50401" y="799529"/>
                                    <a:pt x="38103" y="807953"/>
                                    <a:pt x="25200" y="816755"/>
                                  </a:cubicBezTo>
                                  <a:cubicBezTo>
                                    <a:pt x="12298" y="825557"/>
                                    <a:pt x="0" y="833981"/>
                                    <a:pt x="0" y="843755"/>
                                  </a:cubicBezTo>
                                  <a:cubicBezTo>
                                    <a:pt x="0" y="853529"/>
                                    <a:pt x="12298" y="861953"/>
                                    <a:pt x="25200" y="870755"/>
                                  </a:cubicBezTo>
                                  <a:cubicBezTo>
                                    <a:pt x="38102" y="879558"/>
                                    <a:pt x="50401" y="887981"/>
                                    <a:pt x="50401" y="897756"/>
                                  </a:cubicBezTo>
                                  <a:cubicBezTo>
                                    <a:pt x="50401" y="911259"/>
                                    <a:pt x="25200" y="918009"/>
                                    <a:pt x="25200" y="931509"/>
                                  </a:cubicBezTo>
                                  <a:lnTo>
                                    <a:pt x="25200" y="956828"/>
                                  </a:lnTo>
                                </a:path>
                              </a:pathLst>
                            </a:custGeom>
                            <a:noFill/>
                            <a:ln w="15175" cap="flat" cmpd="sng">
                              <a:solidFill>
                                <a:srgbClr val="000000"/>
                              </a:solidFill>
                              <a:prstDash val="solid"/>
                              <a:miter lim="127000"/>
                              <a:headEnd type="none" w="sm" len="sm"/>
                              <a:tailEnd type="none" w="sm" len="sm"/>
                            </a:ln>
                          </wps:spPr>
                          <wps:txbx>
                            <w:txbxContent>
                              <w:p w14:paraId="4EC6C8D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2530546" name="Freeform 122530546"/>
                          <wps:cNvSpPr/>
                          <wps:spPr>
                            <a:xfrm>
                              <a:off x="1661630" y="2896883"/>
                              <a:ext cx="97303" cy="38464"/>
                            </a:xfrm>
                            <a:custGeom>
                              <a:avLst/>
                              <a:gdLst/>
                              <a:ahLst/>
                              <a:cxnLst/>
                              <a:rect l="l" t="t" r="r" b="b"/>
                              <a:pathLst>
                                <a:path w="97303" h="38464" extrusionOk="0">
                                  <a:moveTo>
                                    <a:pt x="97303" y="0"/>
                                  </a:moveTo>
                                  <a:cubicBezTo>
                                    <a:pt x="68111" y="7027"/>
                                    <a:pt x="54327" y="22687"/>
                                    <a:pt x="48651" y="38464"/>
                                  </a:cubicBezTo>
                                  <a:cubicBezTo>
                                    <a:pt x="42976" y="22687"/>
                                    <a:pt x="29191" y="7027"/>
                                    <a:pt x="0" y="0"/>
                                  </a:cubicBezTo>
                                </a:path>
                              </a:pathLst>
                            </a:custGeom>
                            <a:noFill/>
                            <a:ln w="9525" cap="rnd" cmpd="sng">
                              <a:solidFill>
                                <a:srgbClr val="000000"/>
                              </a:solidFill>
                              <a:prstDash val="solid"/>
                              <a:round/>
                              <a:headEnd type="none" w="sm" len="sm"/>
                              <a:tailEnd type="none" w="sm" len="sm"/>
                            </a:ln>
                          </wps:spPr>
                          <wps:txbx>
                            <w:txbxContent>
                              <w:p w14:paraId="610741B0"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420563" cy="3456639"/>
                <wp:effectExtent b="0" l="0" r="0" t="0"/>
                <wp:docPr id="34933" name="image42.png"/>
                <a:graphic>
                  <a:graphicData uri="http://schemas.openxmlformats.org/drawingml/2006/picture">
                    <pic:pic>
                      <pic:nvPicPr>
                        <pic:cNvPr id="0" name="image42.png"/>
                        <pic:cNvPicPr preferRelativeResize="0"/>
                      </pic:nvPicPr>
                      <pic:blipFill>
                        <a:blip r:embed="rId51"/>
                        <a:srcRect/>
                        <a:stretch>
                          <a:fillRect/>
                        </a:stretch>
                      </pic:blipFill>
                      <pic:spPr>
                        <a:xfrm>
                          <a:off x="0" y="0"/>
                          <a:ext cx="3420563" cy="3456639"/>
                        </a:xfrm>
                        <a:prstGeom prst="rect"/>
                        <a:ln/>
                      </pic:spPr>
                    </pic:pic>
                  </a:graphicData>
                </a:graphic>
              </wp:inline>
            </w:drawing>
          </mc:Fallback>
        </mc:AlternateContent>
      </w:r>
    </w:p>
    <w:p w14:paraId="7DF88D00" w14:textId="77777777" w:rsidR="00C2753D" w:rsidRDefault="00000000">
      <w:pPr>
        <w:spacing w:after="544" w:line="265" w:lineRule="auto"/>
        <w:jc w:val="center"/>
      </w:pPr>
      <w:r>
        <w:rPr>
          <w:rFonts w:ascii="Calibri" w:eastAsia="Calibri" w:hAnsi="Calibri" w:cs="Calibri"/>
          <w:sz w:val="20"/>
          <w:szCs w:val="20"/>
        </w:rPr>
        <w:t xml:space="preserve">Figure 2.12: </w:t>
      </w:r>
      <w:r>
        <w:rPr>
          <w:sz w:val="20"/>
          <w:szCs w:val="20"/>
        </w:rPr>
        <w:t>Selection - Simulation - Backpropagation - I4</w:t>
      </w:r>
    </w:p>
    <w:p w14:paraId="4346341B" w14:textId="428C8D6F" w:rsidR="00C2753D" w:rsidRDefault="00000000">
      <w:pPr>
        <w:spacing w:after="471" w:line="333" w:lineRule="auto"/>
        <w:ind w:left="-5" w:right="-15" w:firstLine="0"/>
        <w:jc w:val="left"/>
        <w:sectPr w:rsidR="00C2753D">
          <w:headerReference w:type="even" r:id="rId52"/>
          <w:headerReference w:type="default" r:id="rId53"/>
          <w:footerReference w:type="even" r:id="rId54"/>
          <w:footerReference w:type="default" r:id="rId55"/>
          <w:headerReference w:type="first" r:id="rId56"/>
          <w:footerReference w:type="first" r:id="rId57"/>
          <w:pgSz w:w="11918" w:h="16855"/>
          <w:pgMar w:top="2198" w:right="1440" w:bottom="1779" w:left="2160" w:header="1606" w:footer="720" w:gutter="0"/>
          <w:cols w:space="720"/>
        </w:sectPr>
      </w:pPr>
      <w:r>
        <w:t xml:space="preserve">The MCTS algoirthm can </w:t>
      </w:r>
      <w:del w:id="171" w:author="Miailhe, Anabelle" w:date="2024-08-21T21:05:00Z" w16du:dateUtc="2024-08-21T20:05:00Z">
        <w:r w:rsidDel="007F1579">
          <w:delText xml:space="preserve">be </w:delText>
        </w:r>
      </w:del>
      <w:r>
        <w:t xml:space="preserve">either </w:t>
      </w:r>
      <w:ins w:id="172" w:author="Miailhe, Anabelle" w:date="2024-08-21T21:05:00Z" w16du:dateUtc="2024-08-21T20:05:00Z">
        <w:r w:rsidR="007F1579">
          <w:t>b</w:t>
        </w:r>
      </w:ins>
      <w:ins w:id="173" w:author="Miailhe, Anabelle" w:date="2024-08-21T21:06:00Z" w16du:dateUtc="2024-08-21T20:06:00Z">
        <w:r w:rsidR="007F1579">
          <w:t xml:space="preserve">e </w:t>
        </w:r>
      </w:ins>
      <w:r>
        <w:t xml:space="preserve">stopped because you are running out of time or because you have no more available actions. For instance, if we were to stop at this stage of the algorithm, the best action to undertake is </w:t>
      </w:r>
      <w:r>
        <w:rPr>
          <w:i/>
        </w:rPr>
        <w:t>a</w:t>
      </w:r>
      <w:r>
        <w:rPr>
          <w:vertAlign w:val="subscript"/>
        </w:rPr>
        <w:t xml:space="preserve">2 </w:t>
      </w:r>
      <w:r>
        <w:t xml:space="preserve">because it has the higher average value: </w:t>
      </w:r>
      <w:r>
        <w:rPr>
          <w:noProof/>
        </w:rPr>
        <w:drawing>
          <wp:inline distT="0" distB="0" distL="0" distR="0" wp14:anchorId="2864FF44" wp14:editId="45A19A10">
            <wp:extent cx="1094232" cy="173736"/>
            <wp:effectExtent l="0" t="0" r="0" b="0"/>
            <wp:docPr id="349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8"/>
                    <a:srcRect/>
                    <a:stretch>
                      <a:fillRect/>
                    </a:stretch>
                  </pic:blipFill>
                  <pic:spPr>
                    <a:xfrm>
                      <a:off x="0" y="0"/>
                      <a:ext cx="1094232" cy="173736"/>
                    </a:xfrm>
                    <a:prstGeom prst="rect">
                      <a:avLst/>
                    </a:prstGeom>
                    <a:ln/>
                  </pic:spPr>
                </pic:pic>
              </a:graphicData>
            </a:graphic>
          </wp:inline>
        </w:drawing>
      </w:r>
      <w:r>
        <w:t>.</w:t>
      </w:r>
    </w:p>
    <w:p w14:paraId="7749DA6E" w14:textId="77777777" w:rsidR="00C2753D" w:rsidRDefault="00000000">
      <w:pPr>
        <w:spacing w:after="747" w:line="311" w:lineRule="auto"/>
        <w:ind w:left="-5" w:firstLine="0"/>
        <w:jc w:val="left"/>
      </w:pPr>
      <w:r>
        <w:rPr>
          <w:b/>
          <w:sz w:val="41"/>
          <w:szCs w:val="41"/>
        </w:rPr>
        <w:lastRenderedPageBreak/>
        <w:t>Chapter 3</w:t>
      </w:r>
    </w:p>
    <w:p w14:paraId="674D9A01" w14:textId="77777777" w:rsidR="00C2753D" w:rsidRDefault="00000000">
      <w:pPr>
        <w:pStyle w:val="Heading1"/>
        <w:spacing w:after="814"/>
        <w:ind w:left="-5" w:firstLine="0"/>
      </w:pPr>
      <w:r>
        <w:t>Problem Description</w:t>
      </w:r>
    </w:p>
    <w:p w14:paraId="271A15B8" w14:textId="77777777" w:rsidR="00C2753D" w:rsidRDefault="00000000">
      <w:pPr>
        <w:pStyle w:val="Heading2"/>
        <w:tabs>
          <w:tab w:val="center" w:pos="1397"/>
        </w:tabs>
        <w:ind w:left="-15" w:firstLine="0"/>
      </w:pPr>
      <w:r>
        <w:t>3.1</w:t>
      </w:r>
      <w:r>
        <w:tab/>
        <w:t>Overview</w:t>
      </w:r>
    </w:p>
    <w:p w14:paraId="2EC00943" w14:textId="77777777" w:rsidR="00C2753D" w:rsidRDefault="00000000">
      <w:pPr>
        <w:spacing w:after="316"/>
        <w:ind w:left="-5" w:firstLine="0"/>
      </w:pPr>
      <w:r>
        <w:t xml:space="preserve">Kiwi’s traveler wants to travel in </w:t>
      </w:r>
      <w:r>
        <w:rPr>
          <w:i/>
        </w:rPr>
        <w:t xml:space="preserve">N </w:t>
      </w:r>
      <w:r>
        <w:t xml:space="preserve">different areas in </w:t>
      </w:r>
      <w:r>
        <w:rPr>
          <w:i/>
        </w:rPr>
        <w:t xml:space="preserve">N </w:t>
      </w:r>
      <w:r>
        <w:t xml:space="preserve">days, let’s denote </w:t>
      </w:r>
      <w:r>
        <w:rPr>
          <w:i/>
        </w:rPr>
        <w:t xml:space="preserve">A </w:t>
      </w:r>
      <w:r>
        <w:t>the set of areas the traveler wants to visit:</w:t>
      </w:r>
    </w:p>
    <w:p w14:paraId="18302BE1" w14:textId="77777777" w:rsidR="00C2753D" w:rsidRDefault="00000000">
      <w:pPr>
        <w:spacing w:after="401" w:line="265" w:lineRule="auto"/>
        <w:ind w:left="590" w:right="580" w:firstLine="0"/>
        <w:jc w:val="center"/>
      </w:pPr>
      <w:r>
        <w:rPr>
          <w:i/>
        </w:rPr>
        <w:t xml:space="preserve">A </w:t>
      </w:r>
      <w:r>
        <w:t>= {</w:t>
      </w:r>
      <w:r>
        <w:rPr>
          <w:i/>
        </w:rPr>
        <w:t>A</w:t>
      </w:r>
      <w:r>
        <w:rPr>
          <w:vertAlign w:val="subscript"/>
        </w:rPr>
        <w:t>1</w:t>
      </w:r>
      <w:r>
        <w:rPr>
          <w:i/>
        </w:rPr>
        <w:t>,A</w:t>
      </w:r>
      <w:r>
        <w:rPr>
          <w:vertAlign w:val="subscript"/>
        </w:rPr>
        <w:t>2</w:t>
      </w:r>
      <w:r>
        <w:rPr>
          <w:i/>
        </w:rPr>
        <w:t>,...A</w:t>
      </w:r>
      <w:r>
        <w:rPr>
          <w:i/>
          <w:vertAlign w:val="subscript"/>
        </w:rPr>
        <w:t>N</w:t>
      </w:r>
      <w:r>
        <w:t>}</w:t>
      </w:r>
    </w:p>
    <w:p w14:paraId="0B1016BB" w14:textId="77777777" w:rsidR="00C2753D" w:rsidRDefault="00000000">
      <w:pPr>
        <w:spacing w:after="374"/>
        <w:ind w:left="-5" w:firstLine="0"/>
      </w:pPr>
      <w:r>
        <w:t xml:space="preserve">where each </w:t>
      </w:r>
      <w:r>
        <w:rPr>
          <w:i/>
        </w:rPr>
        <w:t>A</w:t>
      </w:r>
      <w:r>
        <w:rPr>
          <w:i/>
          <w:vertAlign w:val="subscript"/>
        </w:rPr>
        <w:t xml:space="preserve">j </w:t>
      </w:r>
      <w:r>
        <w:t xml:space="preserve">is a set of airports in area </w:t>
      </w:r>
      <w:r>
        <w:rPr>
          <w:i/>
        </w:rPr>
        <w:t>j</w:t>
      </w:r>
      <w:r>
        <w:t>:</w:t>
      </w:r>
    </w:p>
    <w:p w14:paraId="0344BC0F" w14:textId="77777777" w:rsidR="00C2753D" w:rsidRDefault="00000000">
      <w:pPr>
        <w:spacing w:after="401" w:line="265" w:lineRule="auto"/>
        <w:ind w:left="590" w:right="580" w:firstLine="0"/>
        <w:jc w:val="center"/>
      </w:pPr>
      <w:r>
        <w:rPr>
          <w:i/>
        </w:rPr>
        <w:t>A</w:t>
      </w:r>
      <w:r>
        <w:rPr>
          <w:i/>
          <w:sz w:val="16"/>
          <w:szCs w:val="16"/>
        </w:rPr>
        <w:t xml:space="preserve">j </w:t>
      </w:r>
      <w:r>
        <w:t>= {</w:t>
      </w:r>
      <w:r>
        <w:rPr>
          <w:i/>
        </w:rPr>
        <w:t>a</w:t>
      </w:r>
      <w:r>
        <w:rPr>
          <w:i/>
          <w:sz w:val="16"/>
          <w:szCs w:val="16"/>
        </w:rPr>
        <w:t>j,</w:t>
      </w:r>
      <w:r>
        <w:rPr>
          <w:sz w:val="16"/>
          <w:szCs w:val="16"/>
        </w:rPr>
        <w:t>1</w:t>
      </w:r>
      <w:r>
        <w:rPr>
          <w:i/>
        </w:rPr>
        <w:t>,a</w:t>
      </w:r>
      <w:r>
        <w:rPr>
          <w:i/>
          <w:sz w:val="16"/>
          <w:szCs w:val="16"/>
        </w:rPr>
        <w:t>j,</w:t>
      </w:r>
      <w:r>
        <w:rPr>
          <w:sz w:val="16"/>
          <w:szCs w:val="16"/>
        </w:rPr>
        <w:t>2</w:t>
      </w:r>
      <w:r>
        <w:rPr>
          <w:i/>
        </w:rPr>
        <w:t>,...,a</w:t>
      </w:r>
      <w:r>
        <w:rPr>
          <w:i/>
          <w:sz w:val="16"/>
          <w:szCs w:val="16"/>
        </w:rPr>
        <w:t>j,k</w:t>
      </w:r>
      <w:r>
        <w:rPr>
          <w:i/>
          <w:sz w:val="12"/>
          <w:szCs w:val="12"/>
        </w:rPr>
        <w:t>j</w:t>
      </w:r>
      <w:r>
        <w:t>}</w:t>
      </w:r>
    </w:p>
    <w:p w14:paraId="7EEF40CB" w14:textId="77777777" w:rsidR="00C2753D" w:rsidRDefault="00000000">
      <w:pPr>
        <w:spacing w:after="278" w:line="259" w:lineRule="auto"/>
        <w:ind w:left="-5" w:firstLine="0"/>
      </w:pPr>
      <w:r>
        <w:t xml:space="preserve">where </w:t>
      </w:r>
      <w:r>
        <w:rPr>
          <w:i/>
        </w:rPr>
        <w:t>a</w:t>
      </w:r>
      <w:r>
        <w:rPr>
          <w:i/>
          <w:vertAlign w:val="subscript"/>
        </w:rPr>
        <w:t>j,k</w:t>
      </w:r>
      <w:r>
        <w:rPr>
          <w:i/>
          <w:sz w:val="18"/>
          <w:szCs w:val="18"/>
          <w:vertAlign w:val="subscript"/>
        </w:rPr>
        <w:t xml:space="preserve">j </w:t>
      </w:r>
      <w:r>
        <w:t xml:space="preserve">being airports in area </w:t>
      </w:r>
      <w:r>
        <w:rPr>
          <w:i/>
        </w:rPr>
        <w:t xml:space="preserve">j </w:t>
      </w:r>
      <w:r>
        <w:t xml:space="preserve">and </w:t>
      </w:r>
      <w:r>
        <w:rPr>
          <w:i/>
        </w:rPr>
        <w:t>k</w:t>
      </w:r>
      <w:r>
        <w:rPr>
          <w:i/>
          <w:vertAlign w:val="subscript"/>
        </w:rPr>
        <w:t xml:space="preserve">j </w:t>
      </w:r>
      <w:r>
        <w:t xml:space="preserve">is the number of airports in area </w:t>
      </w:r>
      <w:r>
        <w:rPr>
          <w:i/>
        </w:rPr>
        <w:t>j</w:t>
      </w:r>
      <w:r>
        <w:t>.</w:t>
      </w:r>
    </w:p>
    <w:p w14:paraId="3B95B88A" w14:textId="77777777" w:rsidR="00C2753D" w:rsidRDefault="00000000">
      <w:pPr>
        <w:ind w:left="-5" w:firstLine="0"/>
      </w:pPr>
      <w:r>
        <w:t xml:space="preserve">The traveler has to visit one area per day. He has to leave this area to visit a new area by flying from the airport he flew in. He leaves from a known starting airport and has to do his journey and come back to the starting area, not necessarly the starting airport. There are flight connections between different airports, with different prices depending on the day of the travel: we can write </w:t>
      </w:r>
      <w:r>
        <w:rPr>
          <w:i/>
        </w:rPr>
        <w:t>c</w:t>
      </w:r>
      <w:r>
        <w:rPr>
          <w:i/>
          <w:vertAlign w:val="superscript"/>
        </w:rPr>
        <w:t>d</w:t>
      </w:r>
      <w:r>
        <w:rPr>
          <w:i/>
          <w:vertAlign w:val="subscript"/>
        </w:rPr>
        <w:t xml:space="preserve">ij </w:t>
      </w:r>
      <w:r>
        <w:t xml:space="preserve">the cost to travel from </w:t>
      </w:r>
      <w:r>
        <w:rPr>
          <w:i/>
        </w:rPr>
        <w:t>city</w:t>
      </w:r>
      <w:r>
        <w:rPr>
          <w:i/>
          <w:vertAlign w:val="subscript"/>
        </w:rPr>
        <w:t xml:space="preserve">i </w:t>
      </w:r>
      <w:r>
        <w:t xml:space="preserve">to </w:t>
      </w:r>
      <w:r>
        <w:rPr>
          <w:i/>
        </w:rPr>
        <w:t>city</w:t>
      </w:r>
      <w:r>
        <w:rPr>
          <w:i/>
          <w:vertAlign w:val="subscript"/>
        </w:rPr>
        <w:t xml:space="preserve">j </w:t>
      </w:r>
      <w:r>
        <w:t xml:space="preserve">on day </w:t>
      </w:r>
      <w:r>
        <w:rPr>
          <w:i/>
        </w:rPr>
        <w:t>d</w:t>
      </w:r>
      <w:r>
        <w:t xml:space="preserve">. We do not necessarly have </w:t>
      </w:r>
      <w:r>
        <w:rPr>
          <w:i/>
        </w:rPr>
        <w:t>c</w:t>
      </w:r>
      <w:r>
        <w:rPr>
          <w:i/>
          <w:vertAlign w:val="superscript"/>
        </w:rPr>
        <w:t>d</w:t>
      </w:r>
      <w:r>
        <w:rPr>
          <w:i/>
          <w:vertAlign w:val="subscript"/>
        </w:rPr>
        <w:t xml:space="preserve">ij </w:t>
      </w:r>
      <w:r>
        <w:t xml:space="preserve">= </w:t>
      </w:r>
      <w:r>
        <w:rPr>
          <w:i/>
        </w:rPr>
        <w:t>c</w:t>
      </w:r>
      <w:r>
        <w:rPr>
          <w:i/>
          <w:vertAlign w:val="superscript"/>
        </w:rPr>
        <w:t>d</w:t>
      </w:r>
      <w:r>
        <w:rPr>
          <w:i/>
          <w:vertAlign w:val="subscript"/>
        </w:rPr>
        <w:t xml:space="preserve">ji </w:t>
      </w:r>
      <w:r>
        <w:t>neither</w:t>
      </w:r>
      <w:r>
        <w:rPr>
          <w:noProof/>
        </w:rPr>
        <w:drawing>
          <wp:inline distT="0" distB="0" distL="0" distR="0" wp14:anchorId="63A020CA" wp14:editId="1116E271">
            <wp:extent cx="1136904" cy="198120"/>
            <wp:effectExtent l="0" t="0" r="0" b="0"/>
            <wp:docPr id="349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1136904" cy="198120"/>
                    </a:xfrm>
                    <a:prstGeom prst="rect">
                      <a:avLst/>
                    </a:prstGeom>
                    <a:ln/>
                  </pic:spPr>
                </pic:pic>
              </a:graphicData>
            </a:graphic>
          </wp:inline>
        </w:drawing>
      </w:r>
      <w:r>
        <w:t>. The problem can hence be characterised as assymetric and time dependant as discussed in Section 2.2.</w:t>
      </w:r>
    </w:p>
    <w:p w14:paraId="79D55C39" w14:textId="77777777" w:rsidR="00C2753D" w:rsidRDefault="00000000">
      <w:pPr>
        <w:spacing w:after="244" w:line="259" w:lineRule="auto"/>
        <w:ind w:left="-5" w:firstLine="0"/>
      </w:pPr>
      <w:r>
        <w:t>The aim of the problem is to find the cheapest route for the traveler’s journey.</w:t>
      </w:r>
    </w:p>
    <w:p w14:paraId="093FEB99" w14:textId="77777777" w:rsidR="00C2753D" w:rsidRDefault="00000000">
      <w:pPr>
        <w:spacing w:after="346"/>
        <w:ind w:left="-5" w:firstLine="0"/>
      </w:pPr>
      <w:r>
        <w:t>We can then formulate the problem more effectively:</w:t>
      </w:r>
    </w:p>
    <w:p w14:paraId="743E0DD7" w14:textId="77777777" w:rsidR="00C2753D" w:rsidRDefault="00000000">
      <w:pPr>
        <w:numPr>
          <w:ilvl w:val="0"/>
          <w:numId w:val="1"/>
        </w:numPr>
        <w:spacing w:line="259" w:lineRule="auto"/>
        <w:ind w:left="546" w:hanging="218"/>
      </w:pPr>
      <w:r>
        <w:t>A = {1</w:t>
      </w:r>
      <w:r>
        <w:rPr>
          <w:i/>
        </w:rPr>
        <w:t>,</w:t>
      </w:r>
      <w:r>
        <w:t>2</w:t>
      </w:r>
      <w:r>
        <w:rPr>
          <w:i/>
        </w:rPr>
        <w:t>,...,N</w:t>
      </w:r>
      <w:r>
        <w:t>}: Set of areas.</w:t>
      </w:r>
    </w:p>
    <w:p w14:paraId="0BA5F954" w14:textId="77777777" w:rsidR="00C2753D" w:rsidRDefault="00000000">
      <w:pPr>
        <w:spacing w:after="74" w:line="259" w:lineRule="auto"/>
        <w:ind w:left="1465" w:right="1455" w:firstLine="0"/>
        <w:jc w:val="center"/>
      </w:pPr>
      <w:r>
        <w:t>19</w:t>
      </w:r>
    </w:p>
    <w:p w14:paraId="795AC788" w14:textId="77777777" w:rsidR="00C2753D" w:rsidRDefault="00000000">
      <w:pPr>
        <w:spacing w:after="329" w:line="259" w:lineRule="auto"/>
        <w:ind w:left="555" w:firstLine="0"/>
      </w:pPr>
      <w:r>
        <w:rPr>
          <w:i/>
        </w:rPr>
        <w:t>A</w:t>
      </w:r>
      <w:r>
        <w:rPr>
          <w:i/>
          <w:vertAlign w:val="subscript"/>
        </w:rPr>
        <w:t xml:space="preserve">j </w:t>
      </w:r>
      <w:r>
        <w:t>= {</w:t>
      </w:r>
      <w:r>
        <w:rPr>
          <w:i/>
        </w:rPr>
        <w:t>a</w:t>
      </w:r>
      <w:r>
        <w:rPr>
          <w:i/>
          <w:vertAlign w:val="subscript"/>
        </w:rPr>
        <w:t>j,</w:t>
      </w:r>
      <w:r>
        <w:rPr>
          <w:vertAlign w:val="subscript"/>
        </w:rPr>
        <w:t>1</w:t>
      </w:r>
      <w:r>
        <w:rPr>
          <w:i/>
        </w:rPr>
        <w:t>,a</w:t>
      </w:r>
      <w:r>
        <w:rPr>
          <w:i/>
          <w:vertAlign w:val="subscript"/>
        </w:rPr>
        <w:t>j,</w:t>
      </w:r>
      <w:r>
        <w:rPr>
          <w:vertAlign w:val="subscript"/>
        </w:rPr>
        <w:t>2</w:t>
      </w:r>
      <w:r>
        <w:rPr>
          <w:i/>
        </w:rPr>
        <w:t>,...,a</w:t>
      </w:r>
      <w:r>
        <w:rPr>
          <w:i/>
          <w:vertAlign w:val="subscript"/>
        </w:rPr>
        <w:t>j,k</w:t>
      </w:r>
      <w:r>
        <w:rPr>
          <w:i/>
          <w:sz w:val="18"/>
          <w:szCs w:val="18"/>
          <w:vertAlign w:val="subscript"/>
        </w:rPr>
        <w:t>j</w:t>
      </w:r>
      <w:r>
        <w:t xml:space="preserve">}: Set of airports in area </w:t>
      </w:r>
      <w:r>
        <w:rPr>
          <w:i/>
        </w:rPr>
        <w:t xml:space="preserve">j </w:t>
      </w:r>
      <w:r>
        <w:t>∈ A.</w:t>
      </w:r>
    </w:p>
    <w:p w14:paraId="2AA59934" w14:textId="77777777" w:rsidR="00C2753D" w:rsidRDefault="00000000">
      <w:pPr>
        <w:numPr>
          <w:ilvl w:val="0"/>
          <w:numId w:val="1"/>
        </w:numPr>
        <w:spacing w:after="330" w:line="259" w:lineRule="auto"/>
        <w:ind w:left="546" w:hanging="218"/>
      </w:pPr>
      <w:r>
        <w:t>D = {1</w:t>
      </w:r>
      <w:r>
        <w:rPr>
          <w:i/>
        </w:rPr>
        <w:t>,</w:t>
      </w:r>
      <w:r>
        <w:t>2</w:t>
      </w:r>
      <w:r>
        <w:rPr>
          <w:i/>
        </w:rPr>
        <w:t>,...,N</w:t>
      </w:r>
      <w:r>
        <w:t>}: Set of days.</w:t>
      </w:r>
    </w:p>
    <w:p w14:paraId="2DF32FD7" w14:textId="77777777" w:rsidR="00C2753D" w:rsidRDefault="00000000">
      <w:pPr>
        <w:numPr>
          <w:ilvl w:val="0"/>
          <w:numId w:val="1"/>
        </w:numPr>
        <w:spacing w:after="441"/>
        <w:ind w:left="546" w:hanging="218"/>
      </w:pPr>
      <w:r>
        <w:rPr>
          <w:i/>
        </w:rPr>
        <w:lastRenderedPageBreak/>
        <w:t>U</w:t>
      </w:r>
      <w:r>
        <w:rPr>
          <w:i/>
          <w:vertAlign w:val="subscript"/>
        </w:rPr>
        <w:t xml:space="preserve">d </w:t>
      </w:r>
      <w:r>
        <w:t xml:space="preserve">⊆ A: Set of areas that have not been visited by the end of day </w:t>
      </w:r>
      <w:r>
        <w:rPr>
          <w:i/>
        </w:rPr>
        <w:t>d</w:t>
      </w:r>
      <w:r>
        <w:t>.</w:t>
      </w:r>
    </w:p>
    <w:p w14:paraId="657F1DAD" w14:textId="77777777" w:rsidR="00C2753D" w:rsidRDefault="00000000">
      <w:pPr>
        <w:spacing w:after="418"/>
        <w:ind w:left="-5" w:firstLine="0"/>
      </w:pPr>
      <w:r>
        <w:t>Parameters</w:t>
      </w:r>
    </w:p>
    <w:p w14:paraId="58A25621" w14:textId="77777777" w:rsidR="00C2753D" w:rsidRDefault="00000000">
      <w:pPr>
        <w:numPr>
          <w:ilvl w:val="0"/>
          <w:numId w:val="1"/>
        </w:numPr>
        <w:spacing w:after="406"/>
        <w:ind w:left="546" w:hanging="218"/>
      </w:pPr>
      <w:r>
        <w:rPr>
          <w:i/>
        </w:rPr>
        <w:t>c</w:t>
      </w:r>
      <w:r>
        <w:rPr>
          <w:i/>
          <w:vertAlign w:val="superscript"/>
        </w:rPr>
        <w:t>d</w:t>
      </w:r>
      <w:r>
        <w:rPr>
          <w:i/>
          <w:vertAlign w:val="subscript"/>
        </w:rPr>
        <w:t>ij</w:t>
      </w:r>
      <w:r>
        <w:t xml:space="preserve">: Cost to travel from airport </w:t>
      </w:r>
      <w:r>
        <w:rPr>
          <w:i/>
        </w:rPr>
        <w:t xml:space="preserve">i </w:t>
      </w:r>
      <w:r>
        <w:t xml:space="preserve">to airport </w:t>
      </w:r>
      <w:r>
        <w:rPr>
          <w:i/>
        </w:rPr>
        <w:t xml:space="preserve">j </w:t>
      </w:r>
      <w:r>
        <w:t xml:space="preserve">on day </w:t>
      </w:r>
      <w:r>
        <w:rPr>
          <w:i/>
        </w:rPr>
        <w:t xml:space="preserve">d </w:t>
      </w:r>
      <w:r>
        <w:t>∈ D.</w:t>
      </w:r>
    </w:p>
    <w:p w14:paraId="66CF197C" w14:textId="77777777" w:rsidR="00C2753D" w:rsidRDefault="00000000">
      <w:pPr>
        <w:spacing w:after="419"/>
        <w:ind w:left="-5" w:firstLine="0"/>
      </w:pPr>
      <w:r>
        <w:t>Variables</w:t>
      </w:r>
    </w:p>
    <w:p w14:paraId="3211A0A9" w14:textId="77777777" w:rsidR="00C2753D" w:rsidRDefault="00000000">
      <w:pPr>
        <w:numPr>
          <w:ilvl w:val="0"/>
          <w:numId w:val="1"/>
        </w:numPr>
        <w:spacing w:line="400" w:lineRule="auto"/>
        <w:ind w:left="546" w:hanging="218"/>
      </w:pPr>
      <w:r>
        <w:rPr>
          <w:i/>
        </w:rPr>
        <w:t>x</w:t>
      </w:r>
      <w:r>
        <w:rPr>
          <w:i/>
          <w:vertAlign w:val="superscript"/>
        </w:rPr>
        <w:t>d</w:t>
      </w:r>
      <w:r>
        <w:rPr>
          <w:i/>
          <w:vertAlign w:val="subscript"/>
        </w:rPr>
        <w:t>ij</w:t>
      </w:r>
      <w:r>
        <w:t xml:space="preserve">: Binary variable which is 1 if the traveler flies from airport </w:t>
      </w:r>
      <w:r>
        <w:rPr>
          <w:i/>
        </w:rPr>
        <w:t xml:space="preserve">i </w:t>
      </w:r>
      <w:r>
        <w:t xml:space="preserve">to airport </w:t>
      </w:r>
      <w:r>
        <w:rPr>
          <w:i/>
        </w:rPr>
        <w:t xml:space="preserve">j </w:t>
      </w:r>
      <w:r>
        <w:t xml:space="preserve">on day </w:t>
      </w:r>
      <w:r>
        <w:rPr>
          <w:i/>
        </w:rPr>
        <w:t>d</w:t>
      </w:r>
      <w:r>
        <w:t>, and 0 otherwise.</w:t>
      </w:r>
    </w:p>
    <w:p w14:paraId="694D3B79" w14:textId="77777777" w:rsidR="00C2753D" w:rsidRDefault="00000000">
      <w:pPr>
        <w:numPr>
          <w:ilvl w:val="0"/>
          <w:numId w:val="1"/>
        </w:numPr>
        <w:spacing w:after="543"/>
        <w:ind w:left="546" w:hanging="218"/>
      </w:pPr>
      <w:r>
        <w:rPr>
          <w:i/>
        </w:rPr>
        <w:t>v</w:t>
      </w:r>
      <w:r>
        <w:rPr>
          <w:i/>
          <w:vertAlign w:val="subscript"/>
        </w:rPr>
        <w:t>j</w:t>
      </w:r>
      <w:r>
        <w:rPr>
          <w:i/>
          <w:vertAlign w:val="superscript"/>
        </w:rPr>
        <w:t>d</w:t>
      </w:r>
      <w:r>
        <w:t xml:space="preserve">: Binary variable which is 1 if area </w:t>
      </w:r>
      <w:r>
        <w:rPr>
          <w:i/>
        </w:rPr>
        <w:t xml:space="preserve">j </w:t>
      </w:r>
      <w:r>
        <w:t xml:space="preserve">is visited on day </w:t>
      </w:r>
      <w:r>
        <w:rPr>
          <w:i/>
        </w:rPr>
        <w:t>d</w:t>
      </w:r>
      <w:r>
        <w:t>, and 0 otherwise.</w:t>
      </w:r>
    </w:p>
    <w:p w14:paraId="52EF871E" w14:textId="77777777" w:rsidR="00C2753D" w:rsidRDefault="00000000">
      <w:pPr>
        <w:pStyle w:val="Heading3"/>
        <w:ind w:left="-5" w:firstLine="0"/>
      </w:pPr>
      <w:r>
        <w:t>Constraints</w:t>
      </w:r>
    </w:p>
    <w:p w14:paraId="4A1F74E5" w14:textId="77777777" w:rsidR="00C2753D" w:rsidRDefault="00000000">
      <w:pPr>
        <w:numPr>
          <w:ilvl w:val="0"/>
          <w:numId w:val="2"/>
        </w:numPr>
        <w:spacing w:after="424"/>
      </w:pPr>
      <w:r>
        <w:t>Starting and Ending Constraints:</w:t>
      </w:r>
    </w:p>
    <w:p w14:paraId="33D45DB8" w14:textId="77777777" w:rsidR="00C2753D" w:rsidRDefault="00000000">
      <w:pPr>
        <w:numPr>
          <w:ilvl w:val="1"/>
          <w:numId w:val="2"/>
        </w:numPr>
        <w:spacing w:after="319" w:line="259" w:lineRule="auto"/>
        <w:ind w:left="546" w:hanging="218"/>
      </w:pPr>
      <w:r>
        <w:t xml:space="preserve">The traveler starts at the known starting airport </w:t>
      </w:r>
      <w:r>
        <w:rPr>
          <w:i/>
        </w:rPr>
        <w:t>S</w:t>
      </w:r>
      <w:r>
        <w:rPr>
          <w:vertAlign w:val="subscript"/>
        </w:rPr>
        <w:t>0</w:t>
      </w:r>
      <w:r>
        <w:t>.</w:t>
      </w:r>
    </w:p>
    <w:p w14:paraId="751C1E3A" w14:textId="77777777" w:rsidR="00C2753D" w:rsidRDefault="00000000">
      <w:pPr>
        <w:numPr>
          <w:ilvl w:val="1"/>
          <w:numId w:val="2"/>
        </w:numPr>
        <w:spacing w:after="383"/>
        <w:ind w:left="546" w:hanging="218"/>
      </w:pPr>
      <w:r>
        <w:t>The traveler must return to an airport in the starting area on the final day N.</w:t>
      </w:r>
    </w:p>
    <w:p w14:paraId="52C094B9" w14:textId="77777777" w:rsidR="00C2753D" w:rsidRDefault="00000000">
      <w:pPr>
        <w:numPr>
          <w:ilvl w:val="0"/>
          <w:numId w:val="2"/>
        </w:numPr>
        <w:spacing w:after="418"/>
      </w:pPr>
      <w:r>
        <w:t>Flow Constraints:</w:t>
      </w:r>
    </w:p>
    <w:p w14:paraId="41166E93" w14:textId="77777777" w:rsidR="00C2753D" w:rsidRDefault="00000000">
      <w:pPr>
        <w:numPr>
          <w:ilvl w:val="1"/>
          <w:numId w:val="2"/>
        </w:numPr>
        <w:spacing w:after="215"/>
        <w:ind w:left="546" w:hanging="218"/>
      </w:pPr>
      <w:r>
        <w:t>The traveler must leave each area and arrive at the next area on consecutive days, the next area has not been visited yet.</w:t>
      </w:r>
    </w:p>
    <w:p w14:paraId="149CD06D" w14:textId="77777777" w:rsidR="00C2753D" w:rsidRDefault="00000000">
      <w:pPr>
        <w:numPr>
          <w:ilvl w:val="1"/>
          <w:numId w:val="2"/>
        </w:numPr>
        <w:spacing w:after="214"/>
        <w:ind w:left="546" w:hanging="218"/>
      </w:pPr>
      <w:r>
        <w:t>Ensure that the traveler can only fly into and out of the same airport within an area.</w:t>
      </w:r>
    </w:p>
    <w:p w14:paraId="5EF4A2F6" w14:textId="77777777" w:rsidR="00C2753D" w:rsidRDefault="00000000">
      <w:pPr>
        <w:numPr>
          <w:ilvl w:val="1"/>
          <w:numId w:val="2"/>
        </w:numPr>
        <w:spacing w:after="324" w:line="259" w:lineRule="auto"/>
        <w:ind w:left="546" w:hanging="218"/>
      </w:pPr>
      <w:r>
        <w:t>Ensure each area is visited exactly once.</w:t>
      </w:r>
    </w:p>
    <w:p w14:paraId="6A1CAE80" w14:textId="77777777" w:rsidR="00C2753D" w:rsidRDefault="00000000">
      <w:pPr>
        <w:numPr>
          <w:ilvl w:val="1"/>
          <w:numId w:val="2"/>
        </w:numPr>
        <w:spacing w:line="259" w:lineRule="auto"/>
        <w:ind w:left="546" w:hanging="218"/>
      </w:pPr>
      <w:r>
        <w:t>Update the unvisited list as areas are visited.</w:t>
      </w:r>
    </w:p>
    <w:p w14:paraId="695F5D5B" w14:textId="77777777" w:rsidR="00C2753D" w:rsidRDefault="00000000">
      <w:pPr>
        <w:pStyle w:val="Heading3"/>
        <w:ind w:left="-5" w:firstLine="0"/>
      </w:pPr>
      <w:r>
        <w:t>Objective Function</w:t>
      </w:r>
    </w:p>
    <w:p w14:paraId="0A8D6BBD" w14:textId="77777777" w:rsidR="00C2753D" w:rsidRDefault="00000000">
      <w:pPr>
        <w:spacing w:after="1150"/>
        <w:ind w:left="-5" w:firstLine="0"/>
      </w:pPr>
      <w:r>
        <w:t>The goal is to minimise the journey’s total travel cost:</w:t>
      </w:r>
    </w:p>
    <w:tbl>
      <w:tblPr>
        <w:tblStyle w:val="a"/>
        <w:tblpPr w:vertAnchor="text" w:tblpX="915"/>
        <w:tblW w:w="6487" w:type="dxa"/>
        <w:tblLayout w:type="fixed"/>
        <w:tblLook w:val="0400" w:firstRow="0" w:lastRow="0" w:firstColumn="0" w:lastColumn="0" w:noHBand="0" w:noVBand="1"/>
      </w:tblPr>
      <w:tblGrid>
        <w:gridCol w:w="1166"/>
        <w:gridCol w:w="600"/>
        <w:gridCol w:w="740"/>
        <w:gridCol w:w="3981"/>
      </w:tblGrid>
      <w:tr w:rsidR="00C2753D" w14:paraId="3ADE7A52" w14:textId="77777777">
        <w:trPr>
          <w:trHeight w:val="990"/>
        </w:trPr>
        <w:tc>
          <w:tcPr>
            <w:tcW w:w="1166" w:type="dxa"/>
            <w:tcBorders>
              <w:top w:val="nil"/>
              <w:left w:val="nil"/>
              <w:bottom w:val="nil"/>
              <w:right w:val="nil"/>
            </w:tcBorders>
          </w:tcPr>
          <w:p w14:paraId="6E6AF8EA" w14:textId="77777777" w:rsidR="00C2753D" w:rsidRDefault="00000000">
            <w:pPr>
              <w:spacing w:after="166" w:line="259" w:lineRule="auto"/>
              <w:ind w:left="400" w:firstLine="0"/>
              <w:jc w:val="left"/>
            </w:pPr>
            <w:r>
              <w:lastRenderedPageBreak/>
              <w:t></w:t>
            </w:r>
          </w:p>
          <w:p w14:paraId="18DC1F3F" w14:textId="77777777" w:rsidR="00C2753D" w:rsidRDefault="00000000">
            <w:pPr>
              <w:spacing w:after="7" w:line="244" w:lineRule="auto"/>
              <w:ind w:left="0" w:firstLine="400"/>
              <w:jc w:val="left"/>
            </w:pPr>
            <w:r>
              <w:rPr>
                <w:sz w:val="34"/>
                <w:szCs w:val="34"/>
                <w:vertAlign w:val="subscript"/>
              </w:rPr>
              <w:t></w:t>
            </w:r>
            <w:r>
              <w:rPr>
                <w:i/>
                <w:sz w:val="16"/>
                <w:szCs w:val="16"/>
              </w:rPr>
              <w:t>N</w:t>
            </w:r>
            <w:r>
              <w:rPr>
                <w:sz w:val="16"/>
                <w:szCs w:val="16"/>
              </w:rPr>
              <w:t xml:space="preserve">−1 </w:t>
            </w:r>
            <w:r>
              <w:t>minX</w:t>
            </w:r>
          </w:p>
          <w:p w14:paraId="4FA77F7D" w14:textId="77777777" w:rsidR="00C2753D" w:rsidRDefault="00000000">
            <w:pPr>
              <w:spacing w:after="0" w:line="259" w:lineRule="auto"/>
              <w:ind w:left="400" w:firstLine="0"/>
              <w:jc w:val="left"/>
            </w:pPr>
            <w:r>
              <w:t></w:t>
            </w:r>
          </w:p>
          <w:p w14:paraId="67D2C2D0" w14:textId="77777777" w:rsidR="00C2753D" w:rsidRDefault="00000000">
            <w:pPr>
              <w:spacing w:after="0" w:line="259" w:lineRule="auto"/>
              <w:ind w:left="161" w:firstLine="0"/>
              <w:jc w:val="center"/>
            </w:pPr>
            <w:r>
              <w:t></w:t>
            </w:r>
            <w:r>
              <w:rPr>
                <w:i/>
                <w:sz w:val="16"/>
                <w:szCs w:val="16"/>
              </w:rPr>
              <w:t>d</w:t>
            </w:r>
            <w:r>
              <w:rPr>
                <w:sz w:val="16"/>
                <w:szCs w:val="16"/>
              </w:rPr>
              <w:t>=2</w:t>
            </w:r>
          </w:p>
        </w:tc>
        <w:tc>
          <w:tcPr>
            <w:tcW w:w="600" w:type="dxa"/>
            <w:tcBorders>
              <w:top w:val="nil"/>
              <w:left w:val="nil"/>
              <w:bottom w:val="nil"/>
              <w:right w:val="nil"/>
            </w:tcBorders>
            <w:vAlign w:val="bottom"/>
          </w:tcPr>
          <w:p w14:paraId="1B888EB0" w14:textId="77777777" w:rsidR="00C2753D" w:rsidRDefault="00000000">
            <w:pPr>
              <w:spacing w:after="191" w:line="259" w:lineRule="auto"/>
              <w:ind w:left="39" w:firstLine="0"/>
            </w:pPr>
            <w:r>
              <w:t>X</w:t>
            </w:r>
          </w:p>
          <w:p w14:paraId="60D6C9B5" w14:textId="77777777" w:rsidR="00C2753D" w:rsidRDefault="00000000">
            <w:pPr>
              <w:spacing w:after="0" w:line="259" w:lineRule="auto"/>
              <w:ind w:left="0" w:firstLine="0"/>
              <w:jc w:val="left"/>
            </w:pPr>
            <w:r>
              <w:rPr>
                <w:i/>
                <w:sz w:val="12"/>
                <w:szCs w:val="12"/>
              </w:rPr>
              <w:t>N</w:t>
            </w:r>
            <w:r>
              <w:rPr>
                <w:sz w:val="12"/>
                <w:szCs w:val="12"/>
              </w:rPr>
              <w:t>−1</w:t>
            </w:r>
          </w:p>
        </w:tc>
        <w:tc>
          <w:tcPr>
            <w:tcW w:w="740" w:type="dxa"/>
            <w:tcBorders>
              <w:top w:val="nil"/>
              <w:left w:val="nil"/>
              <w:bottom w:val="nil"/>
              <w:right w:val="nil"/>
            </w:tcBorders>
            <w:vAlign w:val="bottom"/>
          </w:tcPr>
          <w:p w14:paraId="2B050171" w14:textId="77777777" w:rsidR="00C2753D" w:rsidRDefault="00000000">
            <w:pPr>
              <w:spacing w:after="187" w:line="259" w:lineRule="auto"/>
              <w:ind w:left="194" w:firstLine="0"/>
            </w:pPr>
            <w:r>
              <w:t>X</w:t>
            </w:r>
          </w:p>
          <w:p w14:paraId="7A1519F9" w14:textId="77777777" w:rsidR="00C2753D" w:rsidRDefault="00000000">
            <w:pPr>
              <w:spacing w:after="0" w:line="259" w:lineRule="auto"/>
              <w:ind w:left="260" w:firstLine="0"/>
              <w:jc w:val="left"/>
            </w:pPr>
            <w:r>
              <w:rPr>
                <w:i/>
                <w:sz w:val="12"/>
                <w:szCs w:val="12"/>
              </w:rPr>
              <w:t>N</w:t>
            </w:r>
          </w:p>
        </w:tc>
        <w:tc>
          <w:tcPr>
            <w:tcW w:w="3981" w:type="dxa"/>
            <w:vMerge w:val="restart"/>
            <w:tcBorders>
              <w:top w:val="nil"/>
              <w:left w:val="nil"/>
              <w:bottom w:val="nil"/>
              <w:right w:val="nil"/>
            </w:tcBorders>
          </w:tcPr>
          <w:p w14:paraId="16926211" w14:textId="77777777" w:rsidR="00C2753D" w:rsidRDefault="00000000">
            <w:pPr>
              <w:spacing w:after="106" w:line="259" w:lineRule="auto"/>
              <w:ind w:left="0" w:firstLine="0"/>
              <w:jc w:val="right"/>
            </w:pPr>
            <w:r>
              <w:t></w:t>
            </w:r>
          </w:p>
          <w:p w14:paraId="08C8DC5A" w14:textId="77777777" w:rsidR="00C2753D" w:rsidRDefault="00000000">
            <w:pPr>
              <w:spacing w:after="247" w:line="259" w:lineRule="auto"/>
              <w:ind w:left="0" w:firstLine="0"/>
              <w:jc w:val="right"/>
            </w:pPr>
            <w:r>
              <w:t></w:t>
            </w:r>
          </w:p>
          <w:p w14:paraId="1CBA28B0" w14:textId="77777777" w:rsidR="00C2753D" w:rsidRDefault="00000000">
            <w:pPr>
              <w:spacing w:after="0" w:line="259" w:lineRule="auto"/>
              <w:ind w:left="0" w:firstLine="0"/>
            </w:pPr>
            <w:r>
              <w:rPr>
                <w:i/>
              </w:rPr>
              <w:t>c</w:t>
            </w:r>
            <w:r>
              <w:rPr>
                <w:i/>
                <w:sz w:val="16"/>
                <w:szCs w:val="16"/>
              </w:rPr>
              <w:t>dij</w:t>
            </w:r>
            <w:r>
              <w:rPr>
                <w:i/>
              </w:rPr>
              <w:t>x</w:t>
            </w:r>
            <w:r>
              <w:rPr>
                <w:i/>
                <w:sz w:val="16"/>
                <w:szCs w:val="16"/>
              </w:rPr>
              <w:t xml:space="preserve">dij </w:t>
            </w:r>
            <w:r>
              <w:t xml:space="preserve">+ X </w:t>
            </w:r>
            <w:r>
              <w:rPr>
                <w:i/>
              </w:rPr>
              <w:t>c</w:t>
            </w:r>
            <w:r>
              <w:rPr>
                <w:sz w:val="16"/>
                <w:szCs w:val="16"/>
              </w:rPr>
              <w:t>1</w:t>
            </w:r>
            <w:r>
              <w:rPr>
                <w:i/>
                <w:sz w:val="16"/>
                <w:szCs w:val="16"/>
              </w:rPr>
              <w:t>S</w:t>
            </w:r>
            <w:r>
              <w:rPr>
                <w:sz w:val="12"/>
                <w:szCs w:val="12"/>
              </w:rPr>
              <w:t>0</w:t>
            </w:r>
            <w:r>
              <w:rPr>
                <w:i/>
                <w:sz w:val="16"/>
                <w:szCs w:val="16"/>
              </w:rPr>
              <w:t>,j</w:t>
            </w:r>
            <w:r>
              <w:rPr>
                <w:i/>
              </w:rPr>
              <w:t>x</w:t>
            </w:r>
            <w:r>
              <w:rPr>
                <w:sz w:val="16"/>
                <w:szCs w:val="16"/>
              </w:rPr>
              <w:t>1</w:t>
            </w:r>
            <w:r>
              <w:rPr>
                <w:i/>
                <w:sz w:val="16"/>
                <w:szCs w:val="16"/>
              </w:rPr>
              <w:t>S</w:t>
            </w:r>
            <w:r>
              <w:rPr>
                <w:sz w:val="12"/>
                <w:szCs w:val="12"/>
              </w:rPr>
              <w:t>0</w:t>
            </w:r>
            <w:r>
              <w:rPr>
                <w:i/>
                <w:sz w:val="16"/>
                <w:szCs w:val="16"/>
              </w:rPr>
              <w:t xml:space="preserve">,j </w:t>
            </w:r>
            <w:r>
              <w:t xml:space="preserve">+ X X </w:t>
            </w:r>
            <w:r>
              <w:rPr>
                <w:i/>
              </w:rPr>
              <w:t>c</w:t>
            </w:r>
            <w:r>
              <w:rPr>
                <w:i/>
                <w:sz w:val="16"/>
                <w:szCs w:val="16"/>
              </w:rPr>
              <w:t xml:space="preserve">Nij </w:t>
            </w:r>
            <w:r>
              <w:rPr>
                <w:i/>
              </w:rPr>
              <w:t>x</w:t>
            </w:r>
            <w:r>
              <w:rPr>
                <w:i/>
                <w:sz w:val="16"/>
                <w:szCs w:val="16"/>
              </w:rPr>
              <w:t xml:space="preserve">Nij </w:t>
            </w:r>
            <w:r>
              <w:t></w:t>
            </w:r>
          </w:p>
          <w:p w14:paraId="2CB7A00F" w14:textId="77777777" w:rsidR="00C2753D" w:rsidRDefault="00000000">
            <w:pPr>
              <w:spacing w:after="0" w:line="259" w:lineRule="auto"/>
              <w:ind w:left="0" w:firstLine="0"/>
              <w:jc w:val="right"/>
            </w:pPr>
            <w:r>
              <w:t></w:t>
            </w:r>
          </w:p>
          <w:p w14:paraId="1B843B2A" w14:textId="77777777" w:rsidR="00C2753D" w:rsidRDefault="00000000">
            <w:pPr>
              <w:tabs>
                <w:tab w:val="center" w:pos="972"/>
                <w:tab w:val="center" w:pos="2772"/>
                <w:tab w:val="right" w:pos="3982"/>
              </w:tabs>
              <w:spacing w:after="0" w:line="259" w:lineRule="auto"/>
              <w:ind w:left="0" w:firstLine="0"/>
              <w:jc w:val="left"/>
            </w:pPr>
            <w:r>
              <w:rPr>
                <w:rFonts w:ascii="Calibri" w:eastAsia="Calibri" w:hAnsi="Calibri" w:cs="Calibri"/>
              </w:rPr>
              <w:tab/>
            </w:r>
            <w:r>
              <w:rPr>
                <w:i/>
                <w:sz w:val="16"/>
                <w:szCs w:val="16"/>
              </w:rPr>
              <w:t>j</w:t>
            </w:r>
            <w:r>
              <w:rPr>
                <w:sz w:val="16"/>
                <w:szCs w:val="16"/>
              </w:rPr>
              <w:t>∈</w:t>
            </w:r>
            <w:r>
              <w:rPr>
                <w:i/>
                <w:sz w:val="16"/>
                <w:szCs w:val="16"/>
              </w:rPr>
              <w:t>A</w:t>
            </w:r>
            <w:r>
              <w:rPr>
                <w:sz w:val="16"/>
                <w:szCs w:val="16"/>
                <w:vertAlign w:val="subscript"/>
              </w:rPr>
              <w:t>1</w:t>
            </w:r>
            <w:r>
              <w:rPr>
                <w:sz w:val="16"/>
                <w:szCs w:val="16"/>
                <w:vertAlign w:val="subscript"/>
              </w:rPr>
              <w:tab/>
            </w:r>
            <w:r>
              <w:rPr>
                <w:i/>
                <w:sz w:val="16"/>
                <w:szCs w:val="16"/>
              </w:rPr>
              <w:t>i</w:t>
            </w:r>
            <w:r>
              <w:rPr>
                <w:sz w:val="16"/>
                <w:szCs w:val="16"/>
              </w:rPr>
              <w:t>∈</w:t>
            </w:r>
            <w:r>
              <w:rPr>
                <w:i/>
                <w:sz w:val="16"/>
                <w:szCs w:val="16"/>
              </w:rPr>
              <w:t>A</w:t>
            </w:r>
            <w:r>
              <w:rPr>
                <w:i/>
                <w:sz w:val="16"/>
                <w:szCs w:val="16"/>
                <w:vertAlign w:val="subscript"/>
              </w:rPr>
              <w:t xml:space="preserve">N </w:t>
            </w:r>
            <w:r>
              <w:rPr>
                <w:i/>
                <w:sz w:val="16"/>
                <w:szCs w:val="16"/>
              </w:rPr>
              <w:t>j</w:t>
            </w:r>
            <w:r>
              <w:rPr>
                <w:sz w:val="16"/>
                <w:szCs w:val="16"/>
              </w:rPr>
              <w:t>∈</w:t>
            </w:r>
            <w:r>
              <w:rPr>
                <w:i/>
                <w:sz w:val="16"/>
                <w:szCs w:val="16"/>
              </w:rPr>
              <w:t>A</w:t>
            </w:r>
            <w:r>
              <w:rPr>
                <w:sz w:val="16"/>
                <w:szCs w:val="16"/>
                <w:vertAlign w:val="subscript"/>
              </w:rPr>
              <w:t>1</w:t>
            </w:r>
            <w:r>
              <w:rPr>
                <w:sz w:val="16"/>
                <w:szCs w:val="16"/>
                <w:vertAlign w:val="subscript"/>
              </w:rPr>
              <w:tab/>
            </w:r>
            <w:r>
              <w:rPr>
                <w:sz w:val="34"/>
                <w:szCs w:val="34"/>
                <w:vertAlign w:val="subscript"/>
              </w:rPr>
              <w:t></w:t>
            </w:r>
          </w:p>
        </w:tc>
      </w:tr>
      <w:tr w:rsidR="00C2753D" w14:paraId="2E48E257" w14:textId="77777777">
        <w:trPr>
          <w:trHeight w:val="107"/>
        </w:trPr>
        <w:tc>
          <w:tcPr>
            <w:tcW w:w="2506" w:type="dxa"/>
            <w:gridSpan w:val="3"/>
            <w:tcBorders>
              <w:top w:val="nil"/>
              <w:left w:val="nil"/>
              <w:bottom w:val="nil"/>
              <w:right w:val="nil"/>
            </w:tcBorders>
          </w:tcPr>
          <w:p w14:paraId="0407813F" w14:textId="77777777" w:rsidR="00C2753D" w:rsidRDefault="00000000">
            <w:pPr>
              <w:tabs>
                <w:tab w:val="center" w:pos="1324"/>
                <w:tab w:val="center" w:pos="2089"/>
              </w:tabs>
              <w:spacing w:after="0" w:line="259" w:lineRule="auto"/>
              <w:ind w:left="0" w:firstLine="0"/>
              <w:jc w:val="left"/>
            </w:pPr>
            <w:r>
              <w:rPr>
                <w:rFonts w:ascii="Calibri" w:eastAsia="Calibri" w:hAnsi="Calibri" w:cs="Calibri"/>
              </w:rPr>
              <w:tab/>
            </w:r>
            <w:r>
              <w:rPr>
                <w:sz w:val="16"/>
                <w:szCs w:val="16"/>
              </w:rPr>
              <w:t>S</w:t>
            </w:r>
            <w:r>
              <w:rPr>
                <w:sz w:val="16"/>
                <w:szCs w:val="16"/>
              </w:rPr>
              <w:tab/>
              <w:t>S</w:t>
            </w:r>
          </w:p>
        </w:tc>
        <w:tc>
          <w:tcPr>
            <w:tcW w:w="3981" w:type="dxa"/>
            <w:vMerge/>
            <w:tcBorders>
              <w:top w:val="nil"/>
              <w:left w:val="nil"/>
              <w:bottom w:val="nil"/>
              <w:right w:val="nil"/>
            </w:tcBorders>
          </w:tcPr>
          <w:p w14:paraId="2EF5FF1E" w14:textId="77777777" w:rsidR="00C2753D" w:rsidRDefault="00C2753D">
            <w:pPr>
              <w:widowControl w:val="0"/>
              <w:pBdr>
                <w:top w:val="nil"/>
                <w:left w:val="nil"/>
                <w:bottom w:val="nil"/>
                <w:right w:val="nil"/>
                <w:between w:val="nil"/>
              </w:pBdr>
              <w:spacing w:after="0" w:line="276" w:lineRule="auto"/>
              <w:ind w:left="0" w:firstLine="0"/>
              <w:jc w:val="left"/>
            </w:pPr>
          </w:p>
        </w:tc>
      </w:tr>
    </w:tbl>
    <w:p w14:paraId="3D1FDF2D" w14:textId="77777777" w:rsidR="00C2753D" w:rsidRDefault="00000000">
      <w:pPr>
        <w:tabs>
          <w:tab w:val="center" w:pos="1996"/>
          <w:tab w:val="center" w:pos="2649"/>
          <w:tab w:val="center" w:pos="3269"/>
        </w:tabs>
        <w:spacing w:after="0" w:line="265" w:lineRule="auto"/>
        <w:ind w:left="0" w:firstLine="0"/>
        <w:jc w:val="left"/>
      </w:pPr>
      <w:r>
        <w:rPr>
          <w:rFonts w:ascii="Calibri" w:eastAsia="Calibri" w:hAnsi="Calibri" w:cs="Calibri"/>
        </w:rPr>
        <w:tab/>
      </w:r>
      <w:r>
        <w:rPr>
          <w:i/>
          <w:sz w:val="16"/>
          <w:szCs w:val="16"/>
        </w:rPr>
        <w:t>i</w:t>
      </w:r>
      <w:r>
        <w:rPr>
          <w:sz w:val="16"/>
          <w:szCs w:val="16"/>
        </w:rPr>
        <w:t>∈</w:t>
      </w:r>
      <w:r>
        <w:rPr>
          <w:sz w:val="16"/>
          <w:szCs w:val="16"/>
        </w:rPr>
        <w:tab/>
      </w:r>
      <w:r>
        <w:rPr>
          <w:i/>
          <w:sz w:val="16"/>
          <w:szCs w:val="16"/>
        </w:rPr>
        <w:t>A</w:t>
      </w:r>
      <w:r>
        <w:rPr>
          <w:i/>
          <w:sz w:val="12"/>
          <w:szCs w:val="12"/>
        </w:rPr>
        <w:t xml:space="preserve">k </w:t>
      </w:r>
      <w:r>
        <w:rPr>
          <w:i/>
          <w:sz w:val="16"/>
          <w:szCs w:val="16"/>
        </w:rPr>
        <w:t>j</w:t>
      </w:r>
      <w:r>
        <w:rPr>
          <w:sz w:val="16"/>
          <w:szCs w:val="16"/>
        </w:rPr>
        <w:t>∈</w:t>
      </w:r>
      <w:r>
        <w:rPr>
          <w:sz w:val="16"/>
          <w:szCs w:val="16"/>
        </w:rPr>
        <w:tab/>
      </w:r>
      <w:r>
        <w:rPr>
          <w:i/>
          <w:sz w:val="16"/>
          <w:szCs w:val="16"/>
        </w:rPr>
        <w:t>A</w:t>
      </w:r>
      <w:r>
        <w:rPr>
          <w:i/>
          <w:sz w:val="12"/>
          <w:szCs w:val="12"/>
        </w:rPr>
        <w:t>k</w:t>
      </w:r>
    </w:p>
    <w:p w14:paraId="0AC18456" w14:textId="77777777" w:rsidR="00C2753D" w:rsidRDefault="00000000">
      <w:pPr>
        <w:tabs>
          <w:tab w:val="center" w:pos="2239"/>
          <w:tab w:val="center" w:pos="3004"/>
        </w:tabs>
        <w:spacing w:after="576" w:line="259" w:lineRule="auto"/>
        <w:ind w:left="0" w:firstLine="0"/>
        <w:jc w:val="left"/>
      </w:pPr>
      <w:r>
        <w:rPr>
          <w:rFonts w:ascii="Calibri" w:eastAsia="Calibri" w:hAnsi="Calibri" w:cs="Calibri"/>
        </w:rPr>
        <w:tab/>
      </w:r>
      <w:r>
        <w:rPr>
          <w:i/>
          <w:sz w:val="12"/>
          <w:szCs w:val="12"/>
        </w:rPr>
        <w:t>k</w:t>
      </w:r>
      <w:r>
        <w:rPr>
          <w:sz w:val="12"/>
          <w:szCs w:val="12"/>
        </w:rPr>
        <w:t>=2</w:t>
      </w:r>
      <w:r>
        <w:rPr>
          <w:sz w:val="12"/>
          <w:szCs w:val="12"/>
        </w:rPr>
        <w:tab/>
      </w:r>
      <w:r>
        <w:rPr>
          <w:i/>
          <w:sz w:val="12"/>
          <w:szCs w:val="12"/>
        </w:rPr>
        <w:t>k</w:t>
      </w:r>
      <w:r>
        <w:rPr>
          <w:sz w:val="12"/>
          <w:szCs w:val="12"/>
        </w:rPr>
        <w:t>=3</w:t>
      </w:r>
    </w:p>
    <w:p w14:paraId="3CFE998E" w14:textId="77777777" w:rsidR="00C2753D" w:rsidRDefault="00000000">
      <w:pPr>
        <w:pStyle w:val="Heading3"/>
        <w:spacing w:after="334"/>
        <w:ind w:left="-5" w:firstLine="0"/>
      </w:pPr>
      <w:r>
        <w:t>Constraints</w:t>
      </w:r>
    </w:p>
    <w:p w14:paraId="0E55ACEA" w14:textId="77777777" w:rsidR="00C2753D" w:rsidRDefault="00000000">
      <w:pPr>
        <w:spacing w:after="374" w:line="259" w:lineRule="auto"/>
        <w:ind w:left="338" w:firstLine="0"/>
      </w:pPr>
      <w:r>
        <w:rPr>
          <w:rFonts w:ascii="Calibri" w:eastAsia="Calibri" w:hAnsi="Calibri" w:cs="Calibri"/>
        </w:rPr>
        <w:t xml:space="preserve">• </w:t>
      </w:r>
      <w:r>
        <w:t xml:space="preserve">Starting at the known starting airport </w:t>
      </w:r>
      <w:r>
        <w:rPr>
          <w:i/>
        </w:rPr>
        <w:t>S</w:t>
      </w:r>
      <w:r>
        <w:rPr>
          <w:vertAlign w:val="subscript"/>
        </w:rPr>
        <w:t xml:space="preserve">0 </w:t>
      </w:r>
      <w:commentRangeStart w:id="174"/>
      <w:r>
        <w:t xml:space="preserve">at take an existing </w:t>
      </w:r>
      <w:commentRangeEnd w:id="174"/>
      <w:r w:rsidR="00371FF9">
        <w:rPr>
          <w:rStyle w:val="CommentReference"/>
        </w:rPr>
        <w:commentReference w:id="174"/>
      </w:r>
      <w:r>
        <w:t>flight connection:</w:t>
      </w:r>
    </w:p>
    <w:p w14:paraId="07D735B3" w14:textId="77777777" w:rsidR="00C2753D" w:rsidRDefault="00000000">
      <w:pPr>
        <w:pStyle w:val="Heading4"/>
      </w:pPr>
      <w:r>
        <w:rPr>
          <w:sz w:val="22"/>
        </w:rPr>
        <w:t xml:space="preserve">X </w:t>
      </w:r>
      <w:r>
        <w:t>1</w:t>
      </w:r>
    </w:p>
    <w:p w14:paraId="6633B957" w14:textId="77777777" w:rsidR="00C2753D" w:rsidRDefault="00000000">
      <w:pPr>
        <w:spacing w:after="8" w:line="259" w:lineRule="auto"/>
        <w:ind w:left="1465" w:right="472" w:firstLine="0"/>
        <w:jc w:val="center"/>
      </w:pPr>
      <w:r>
        <w:rPr>
          <w:i/>
        </w:rPr>
        <w:t>x</w:t>
      </w:r>
      <w:r>
        <w:rPr>
          <w:i/>
          <w:vertAlign w:val="subscript"/>
        </w:rPr>
        <w:t>S</w:t>
      </w:r>
      <w:r>
        <w:rPr>
          <w:sz w:val="12"/>
          <w:szCs w:val="12"/>
        </w:rPr>
        <w:t>0</w:t>
      </w:r>
      <w:r>
        <w:rPr>
          <w:i/>
          <w:sz w:val="16"/>
          <w:szCs w:val="16"/>
        </w:rPr>
        <w:t xml:space="preserve">,j </w:t>
      </w:r>
      <w:r>
        <w:t>= 1</w:t>
      </w:r>
    </w:p>
    <w:p w14:paraId="695A29FA" w14:textId="77777777" w:rsidR="00C2753D" w:rsidRDefault="00000000">
      <w:pPr>
        <w:spacing w:after="76" w:line="265" w:lineRule="auto"/>
        <w:ind w:left="1433" w:right="1769" w:firstLine="0"/>
        <w:jc w:val="center"/>
      </w:pPr>
      <w:r>
        <w:rPr>
          <w:i/>
          <w:sz w:val="16"/>
          <w:szCs w:val="16"/>
        </w:rPr>
        <w:t>j</w:t>
      </w:r>
      <w:r>
        <w:rPr>
          <w:sz w:val="16"/>
          <w:szCs w:val="16"/>
        </w:rPr>
        <w:t>∈</w:t>
      </w:r>
      <w:r>
        <w:rPr>
          <w:i/>
          <w:sz w:val="16"/>
          <w:szCs w:val="16"/>
        </w:rPr>
        <w:t>A</w:t>
      </w:r>
      <w:r>
        <w:rPr>
          <w:sz w:val="16"/>
          <w:szCs w:val="16"/>
          <w:vertAlign w:val="subscript"/>
        </w:rPr>
        <w:t>1</w:t>
      </w:r>
    </w:p>
    <w:p w14:paraId="430940D3" w14:textId="77777777" w:rsidR="00C2753D" w:rsidRDefault="00000000">
      <w:pPr>
        <w:spacing w:after="339" w:line="259" w:lineRule="auto"/>
        <w:ind w:left="3440" w:firstLine="0"/>
        <w:jc w:val="left"/>
      </w:pPr>
      <w:r>
        <w:rPr>
          <w:noProof/>
        </w:rPr>
        <w:drawing>
          <wp:inline distT="0" distB="0" distL="0" distR="0" wp14:anchorId="35F9C299" wp14:editId="49AB2E3D">
            <wp:extent cx="1158240" cy="188976"/>
            <wp:effectExtent l="0" t="0" r="0" b="0"/>
            <wp:docPr id="349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1158240" cy="188976"/>
                    </a:xfrm>
                    <a:prstGeom prst="rect">
                      <a:avLst/>
                    </a:prstGeom>
                    <a:ln/>
                  </pic:spPr>
                </pic:pic>
              </a:graphicData>
            </a:graphic>
          </wp:inline>
        </w:drawing>
      </w:r>
    </w:p>
    <w:p w14:paraId="5508B2CC" w14:textId="77777777" w:rsidR="00C2753D" w:rsidRDefault="00000000">
      <w:pPr>
        <w:numPr>
          <w:ilvl w:val="0"/>
          <w:numId w:val="3"/>
        </w:numPr>
        <w:spacing w:after="486"/>
        <w:ind w:left="546" w:hanging="218"/>
      </w:pPr>
      <w:r>
        <w:t>Visit exactly one airport in each area each day:</w:t>
      </w:r>
    </w:p>
    <w:p w14:paraId="49C01546" w14:textId="77777777" w:rsidR="00C2753D" w:rsidRDefault="00000000">
      <w:pPr>
        <w:tabs>
          <w:tab w:val="center" w:pos="3293"/>
          <w:tab w:val="center" w:pos="5399"/>
        </w:tabs>
        <w:spacing w:after="0" w:line="265" w:lineRule="auto"/>
        <w:ind w:left="0" w:firstLine="0"/>
        <w:jc w:val="left"/>
      </w:pPr>
      <w:r>
        <w:rPr>
          <w:rFonts w:ascii="Calibri" w:eastAsia="Calibri" w:hAnsi="Calibri" w:cs="Calibri"/>
        </w:rPr>
        <w:tab/>
      </w:r>
      <w:r>
        <w:rPr>
          <w:sz w:val="34"/>
          <w:szCs w:val="34"/>
          <w:vertAlign w:val="superscript"/>
        </w:rPr>
        <w:t xml:space="preserve">X X </w:t>
      </w:r>
      <w:r>
        <w:rPr>
          <w:i/>
        </w:rPr>
        <w:t>x</w:t>
      </w:r>
      <w:r>
        <w:rPr>
          <w:i/>
          <w:vertAlign w:val="superscript"/>
        </w:rPr>
        <w:t>d</w:t>
      </w:r>
      <w:r>
        <w:rPr>
          <w:i/>
          <w:vertAlign w:val="subscript"/>
        </w:rPr>
        <w:t xml:space="preserve">ij </w:t>
      </w:r>
      <w:r>
        <w:t>= 1</w:t>
      </w:r>
      <w:r>
        <w:tab/>
        <w:t>∀</w:t>
      </w:r>
      <w:r>
        <w:rPr>
          <w:i/>
        </w:rPr>
        <w:t xml:space="preserve">d </w:t>
      </w:r>
      <w:r>
        <w:t>∈ {1</w:t>
      </w:r>
      <w:r>
        <w:rPr>
          <w:i/>
        </w:rPr>
        <w:t>,</w:t>
      </w:r>
      <w:r>
        <w:t>2</w:t>
      </w:r>
      <w:r>
        <w:rPr>
          <w:i/>
        </w:rPr>
        <w:t xml:space="preserve">,...,N </w:t>
      </w:r>
      <w:r>
        <w:t>− 1}</w:t>
      </w:r>
    </w:p>
    <w:p w14:paraId="68FCFE1C" w14:textId="77777777" w:rsidR="00C2753D" w:rsidRDefault="00000000">
      <w:pPr>
        <w:spacing w:after="466" w:line="265" w:lineRule="auto"/>
        <w:ind w:left="2428" w:firstLine="0"/>
        <w:jc w:val="left"/>
      </w:pPr>
      <w:r>
        <w:rPr>
          <w:i/>
          <w:sz w:val="16"/>
          <w:szCs w:val="16"/>
        </w:rPr>
        <w:t>i</w:t>
      </w:r>
      <w:r>
        <w:rPr>
          <w:sz w:val="16"/>
          <w:szCs w:val="16"/>
        </w:rPr>
        <w:t>∈</w:t>
      </w:r>
      <w:r>
        <w:rPr>
          <w:i/>
          <w:sz w:val="16"/>
          <w:szCs w:val="16"/>
        </w:rPr>
        <w:t>A</w:t>
      </w:r>
      <w:r>
        <w:rPr>
          <w:i/>
          <w:sz w:val="12"/>
          <w:szCs w:val="12"/>
        </w:rPr>
        <w:t xml:space="preserve">d </w:t>
      </w:r>
      <w:r>
        <w:rPr>
          <w:i/>
          <w:sz w:val="16"/>
          <w:szCs w:val="16"/>
        </w:rPr>
        <w:t>j</w:t>
      </w:r>
      <w:r>
        <w:rPr>
          <w:sz w:val="16"/>
          <w:szCs w:val="16"/>
        </w:rPr>
        <w:t>∈</w:t>
      </w:r>
      <w:r>
        <w:rPr>
          <w:i/>
          <w:sz w:val="16"/>
          <w:szCs w:val="16"/>
        </w:rPr>
        <w:t>A</w:t>
      </w:r>
      <w:r>
        <w:rPr>
          <w:i/>
          <w:sz w:val="12"/>
          <w:szCs w:val="12"/>
        </w:rPr>
        <w:t>d</w:t>
      </w:r>
      <w:r>
        <w:rPr>
          <w:sz w:val="12"/>
          <w:szCs w:val="12"/>
        </w:rPr>
        <w:t>+1</w:t>
      </w:r>
    </w:p>
    <w:p w14:paraId="4CAD76A6" w14:textId="77777777" w:rsidR="00C2753D" w:rsidRDefault="00000000">
      <w:pPr>
        <w:numPr>
          <w:ilvl w:val="0"/>
          <w:numId w:val="3"/>
        </w:numPr>
        <w:spacing w:after="0" w:line="259" w:lineRule="auto"/>
        <w:ind w:left="546" w:hanging="218"/>
      </w:pPr>
      <w:r>
        <w:t xml:space="preserve">Ensure the traveler leaves from the same airport they arrived at the previous day: </w:t>
      </w:r>
      <w:r>
        <w:rPr>
          <w:i/>
          <w:sz w:val="16"/>
          <w:szCs w:val="16"/>
        </w:rPr>
        <w:t>N</w:t>
      </w:r>
    </w:p>
    <w:tbl>
      <w:tblPr>
        <w:tblStyle w:val="a0"/>
        <w:tblW w:w="5191" w:type="dxa"/>
        <w:tblInd w:w="1836" w:type="dxa"/>
        <w:tblLayout w:type="fixed"/>
        <w:tblLook w:val="0400" w:firstRow="0" w:lastRow="0" w:firstColumn="0" w:lastColumn="0" w:noHBand="0" w:noVBand="1"/>
      </w:tblPr>
      <w:tblGrid>
        <w:gridCol w:w="1675"/>
        <w:gridCol w:w="656"/>
        <w:gridCol w:w="2860"/>
      </w:tblGrid>
      <w:tr w:rsidR="00C2753D" w14:paraId="15948612" w14:textId="77777777">
        <w:trPr>
          <w:trHeight w:val="534"/>
        </w:trPr>
        <w:tc>
          <w:tcPr>
            <w:tcW w:w="1675" w:type="dxa"/>
            <w:tcBorders>
              <w:top w:val="nil"/>
              <w:left w:val="nil"/>
              <w:bottom w:val="nil"/>
              <w:right w:val="nil"/>
            </w:tcBorders>
          </w:tcPr>
          <w:p w14:paraId="35ADAF86" w14:textId="77777777" w:rsidR="00C2753D" w:rsidRDefault="00000000">
            <w:pPr>
              <w:spacing w:after="72" w:line="226" w:lineRule="auto"/>
              <w:ind w:left="455" w:hanging="403"/>
              <w:jc w:val="left"/>
            </w:pPr>
            <w:r>
              <w:t xml:space="preserve">X </w:t>
            </w:r>
            <w:r>
              <w:rPr>
                <w:i/>
                <w:sz w:val="16"/>
                <w:szCs w:val="16"/>
              </w:rPr>
              <w:t xml:space="preserve">d </w:t>
            </w:r>
            <w:r>
              <w:t xml:space="preserve">X </w:t>
            </w:r>
            <w:r>
              <w:rPr>
                <w:i/>
              </w:rPr>
              <w:t>x</w:t>
            </w:r>
            <w:r>
              <w:rPr>
                <w:i/>
                <w:vertAlign w:val="subscript"/>
              </w:rPr>
              <w:t xml:space="preserve">ik </w:t>
            </w:r>
            <w:r>
              <w:t>=</w:t>
            </w:r>
          </w:p>
          <w:p w14:paraId="63336CC3" w14:textId="77777777" w:rsidR="00C2753D" w:rsidRDefault="00000000">
            <w:pPr>
              <w:tabs>
                <w:tab w:val="right" w:pos="1675"/>
              </w:tabs>
              <w:spacing w:after="0" w:line="259" w:lineRule="auto"/>
              <w:ind w:left="0" w:firstLine="0"/>
              <w:jc w:val="left"/>
            </w:pPr>
            <w:r>
              <w:rPr>
                <w:i/>
                <w:sz w:val="16"/>
                <w:szCs w:val="16"/>
              </w:rPr>
              <w:t>k</w:t>
            </w:r>
            <w:r>
              <w:rPr>
                <w:sz w:val="16"/>
                <w:szCs w:val="16"/>
              </w:rPr>
              <w:t>∈</w:t>
            </w:r>
            <w:r>
              <w:rPr>
                <w:i/>
                <w:sz w:val="16"/>
                <w:szCs w:val="16"/>
              </w:rPr>
              <w:t>A</w:t>
            </w:r>
            <w:r>
              <w:rPr>
                <w:i/>
                <w:sz w:val="16"/>
                <w:szCs w:val="16"/>
                <w:vertAlign w:val="subscript"/>
              </w:rPr>
              <w:t>d</w:t>
            </w:r>
            <w:r>
              <w:rPr>
                <w:i/>
                <w:sz w:val="16"/>
                <w:szCs w:val="16"/>
                <w:vertAlign w:val="subscript"/>
              </w:rPr>
              <w:tab/>
            </w:r>
            <w:r>
              <w:rPr>
                <w:i/>
                <w:sz w:val="16"/>
                <w:szCs w:val="16"/>
              </w:rPr>
              <w:t>k</w:t>
            </w:r>
            <w:r>
              <w:rPr>
                <w:sz w:val="16"/>
                <w:szCs w:val="16"/>
              </w:rPr>
              <w:t>∈</w:t>
            </w:r>
            <w:r>
              <w:rPr>
                <w:i/>
                <w:sz w:val="16"/>
                <w:szCs w:val="16"/>
              </w:rPr>
              <w:t>A</w:t>
            </w:r>
            <w:r>
              <w:rPr>
                <w:i/>
                <w:sz w:val="16"/>
                <w:szCs w:val="16"/>
                <w:vertAlign w:val="subscript"/>
              </w:rPr>
              <w:t>d</w:t>
            </w:r>
            <w:r>
              <w:rPr>
                <w:sz w:val="12"/>
                <w:szCs w:val="12"/>
              </w:rPr>
              <w:t>−</w:t>
            </w:r>
            <w:r>
              <w:rPr>
                <w:sz w:val="16"/>
                <w:szCs w:val="16"/>
                <w:vertAlign w:val="subscript"/>
              </w:rPr>
              <w:t>1</w:t>
            </w:r>
          </w:p>
        </w:tc>
        <w:tc>
          <w:tcPr>
            <w:tcW w:w="656" w:type="dxa"/>
            <w:tcBorders>
              <w:top w:val="nil"/>
              <w:left w:val="nil"/>
              <w:bottom w:val="nil"/>
              <w:right w:val="nil"/>
            </w:tcBorders>
          </w:tcPr>
          <w:p w14:paraId="46E060D0" w14:textId="77777777" w:rsidR="00C2753D" w:rsidRDefault="00000000">
            <w:pPr>
              <w:spacing w:after="0" w:line="259" w:lineRule="auto"/>
              <w:ind w:left="-31" w:firstLine="0"/>
              <w:jc w:val="left"/>
            </w:pPr>
            <w:r>
              <w:rPr>
                <w:noProof/>
              </w:rPr>
              <w:drawing>
                <wp:inline distT="0" distB="0" distL="0" distR="0" wp14:anchorId="4719BF03" wp14:editId="41C1C2A9">
                  <wp:extent cx="265176" cy="179832"/>
                  <wp:effectExtent l="0" t="0" r="0" b="0"/>
                  <wp:docPr id="349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1"/>
                          <a:srcRect/>
                          <a:stretch>
                            <a:fillRect/>
                          </a:stretch>
                        </pic:blipFill>
                        <pic:spPr>
                          <a:xfrm>
                            <a:off x="0" y="0"/>
                            <a:ext cx="265176" cy="179832"/>
                          </a:xfrm>
                          <a:prstGeom prst="rect">
                            <a:avLst/>
                          </a:prstGeom>
                          <a:ln/>
                        </pic:spPr>
                      </pic:pic>
                    </a:graphicData>
                  </a:graphic>
                </wp:inline>
              </w:drawing>
            </w:r>
          </w:p>
        </w:tc>
        <w:tc>
          <w:tcPr>
            <w:tcW w:w="2860" w:type="dxa"/>
            <w:tcBorders>
              <w:top w:val="nil"/>
              <w:left w:val="nil"/>
              <w:bottom w:val="nil"/>
              <w:right w:val="nil"/>
            </w:tcBorders>
          </w:tcPr>
          <w:p w14:paraId="28EEDB96" w14:textId="77777777" w:rsidR="00C2753D" w:rsidRDefault="00000000">
            <w:pPr>
              <w:spacing w:after="0" w:line="259" w:lineRule="auto"/>
              <w:ind w:left="0" w:firstLine="0"/>
            </w:pPr>
            <w:r>
              <w:t>∀</w:t>
            </w:r>
            <w:r>
              <w:rPr>
                <w:i/>
              </w:rPr>
              <w:t xml:space="preserve">i </w:t>
            </w:r>
            <w:r>
              <w:t xml:space="preserve">∈ </w:t>
            </w:r>
            <w:r>
              <w:rPr>
                <w:sz w:val="34"/>
                <w:szCs w:val="34"/>
                <w:vertAlign w:val="superscript"/>
              </w:rPr>
              <w:t xml:space="preserve">[ </w:t>
            </w:r>
            <w:r>
              <w:rPr>
                <w:i/>
              </w:rPr>
              <w:t>A</w:t>
            </w:r>
            <w:r>
              <w:rPr>
                <w:i/>
                <w:vertAlign w:val="subscript"/>
              </w:rPr>
              <w:t>j</w:t>
            </w:r>
            <w:r>
              <w:rPr>
                <w:i/>
              </w:rPr>
              <w:t>,</w:t>
            </w:r>
            <w:r>
              <w:t>∀</w:t>
            </w:r>
            <w:r>
              <w:rPr>
                <w:i/>
              </w:rPr>
              <w:t xml:space="preserve">d </w:t>
            </w:r>
            <w:r>
              <w:t>∈ {2</w:t>
            </w:r>
            <w:r>
              <w:rPr>
                <w:i/>
              </w:rPr>
              <w:t>,</w:t>
            </w:r>
            <w:r>
              <w:t>3</w:t>
            </w:r>
            <w:r>
              <w:rPr>
                <w:i/>
              </w:rPr>
              <w:t>,...,N</w:t>
            </w:r>
            <w:r>
              <w:t>}</w:t>
            </w:r>
          </w:p>
          <w:p w14:paraId="6E6AE307" w14:textId="77777777" w:rsidR="00C2753D" w:rsidRDefault="00000000">
            <w:pPr>
              <w:spacing w:after="0" w:line="259" w:lineRule="auto"/>
              <w:ind w:left="463" w:firstLine="0"/>
              <w:jc w:val="left"/>
            </w:pPr>
            <w:r>
              <w:rPr>
                <w:i/>
                <w:sz w:val="16"/>
                <w:szCs w:val="16"/>
              </w:rPr>
              <w:t>j</w:t>
            </w:r>
            <w:r>
              <w:rPr>
                <w:sz w:val="16"/>
                <w:szCs w:val="16"/>
              </w:rPr>
              <w:t>=1</w:t>
            </w:r>
          </w:p>
        </w:tc>
      </w:tr>
    </w:tbl>
    <w:p w14:paraId="7DE8240C" w14:textId="77777777" w:rsidR="00C2753D" w:rsidRDefault="00000000">
      <w:pPr>
        <w:numPr>
          <w:ilvl w:val="0"/>
          <w:numId w:val="3"/>
        </w:numPr>
        <w:spacing w:after="10"/>
        <w:ind w:left="546" w:hanging="218"/>
      </w:pPr>
      <w:r>
        <w:t>Return to an airport in the starting area on the final day with an existing flight connection:</w:t>
      </w:r>
    </w:p>
    <w:p w14:paraId="4DBBD373" w14:textId="77777777" w:rsidR="00C2753D" w:rsidRDefault="00000000">
      <w:pPr>
        <w:pStyle w:val="Heading5"/>
        <w:ind w:firstLine="179"/>
      </w:pPr>
      <w:r>
        <w:t xml:space="preserve">X X </w:t>
      </w:r>
      <w:r>
        <w:rPr>
          <w:i/>
          <w:sz w:val="16"/>
          <w:szCs w:val="16"/>
        </w:rPr>
        <w:t>N</w:t>
      </w:r>
    </w:p>
    <w:p w14:paraId="39ABBC9E" w14:textId="77777777" w:rsidR="00C2753D" w:rsidRDefault="00000000">
      <w:pPr>
        <w:spacing w:after="29" w:line="259" w:lineRule="auto"/>
        <w:ind w:left="1465" w:firstLine="0"/>
        <w:jc w:val="center"/>
      </w:pPr>
      <w:r>
        <w:rPr>
          <w:i/>
        </w:rPr>
        <w:t>x</w:t>
      </w:r>
      <w:r>
        <w:rPr>
          <w:i/>
          <w:vertAlign w:val="subscript"/>
        </w:rPr>
        <w:t xml:space="preserve">ij </w:t>
      </w:r>
      <w:r>
        <w:t>= 1</w:t>
      </w:r>
    </w:p>
    <w:p w14:paraId="0C6FCB13" w14:textId="77777777" w:rsidR="00C2753D" w:rsidRDefault="00000000">
      <w:pPr>
        <w:spacing w:after="221" w:line="553" w:lineRule="auto"/>
        <w:ind w:left="328" w:right="2538" w:firstLine="3306"/>
      </w:pPr>
      <w:r>
        <w:rPr>
          <w:i/>
          <w:sz w:val="16"/>
          <w:szCs w:val="16"/>
        </w:rPr>
        <w:t>i</w:t>
      </w:r>
      <w:r>
        <w:rPr>
          <w:sz w:val="16"/>
          <w:szCs w:val="16"/>
        </w:rPr>
        <w:t>∈</w:t>
      </w:r>
      <w:r>
        <w:rPr>
          <w:i/>
          <w:sz w:val="16"/>
          <w:szCs w:val="16"/>
        </w:rPr>
        <w:t>A</w:t>
      </w:r>
      <w:r>
        <w:rPr>
          <w:i/>
          <w:sz w:val="16"/>
          <w:szCs w:val="16"/>
          <w:vertAlign w:val="subscript"/>
        </w:rPr>
        <w:t xml:space="preserve">N </w:t>
      </w:r>
      <w:r>
        <w:rPr>
          <w:i/>
          <w:sz w:val="16"/>
          <w:szCs w:val="16"/>
        </w:rPr>
        <w:t>j</w:t>
      </w:r>
      <w:r>
        <w:rPr>
          <w:sz w:val="16"/>
          <w:szCs w:val="16"/>
        </w:rPr>
        <w:t>∈</w:t>
      </w:r>
      <w:r>
        <w:rPr>
          <w:i/>
          <w:sz w:val="16"/>
          <w:szCs w:val="16"/>
        </w:rPr>
        <w:t>A</w:t>
      </w:r>
      <w:r>
        <w:rPr>
          <w:sz w:val="16"/>
          <w:szCs w:val="16"/>
          <w:vertAlign w:val="subscript"/>
        </w:rPr>
        <w:t xml:space="preserve">1 </w:t>
      </w:r>
      <w:r>
        <w:t>∀(</w:t>
      </w:r>
      <w:r>
        <w:rPr>
          <w:i/>
        </w:rPr>
        <w:t>i,j</w:t>
      </w:r>
      <w:r>
        <w:t xml:space="preserve">) ∈ </w:t>
      </w:r>
      <w:r>
        <w:rPr>
          <w:i/>
        </w:rPr>
        <w:t>A</w:t>
      </w:r>
      <w:r>
        <w:rPr>
          <w:i/>
          <w:sz w:val="16"/>
          <w:szCs w:val="16"/>
        </w:rPr>
        <w:t xml:space="preserve">N </w:t>
      </w:r>
      <w:r>
        <w:t xml:space="preserve">× </w:t>
      </w:r>
      <w:r>
        <w:rPr>
          <w:i/>
        </w:rPr>
        <w:t>A</w:t>
      </w:r>
      <w:r>
        <w:rPr>
          <w:sz w:val="16"/>
          <w:szCs w:val="16"/>
        </w:rPr>
        <w:t>1</w:t>
      </w:r>
      <w:r>
        <w:rPr>
          <w:i/>
        </w:rPr>
        <w:t>,c</w:t>
      </w:r>
      <w:r>
        <w:rPr>
          <w:i/>
          <w:sz w:val="16"/>
          <w:szCs w:val="16"/>
        </w:rPr>
        <w:t xml:space="preserve">Ni,j </w:t>
      </w:r>
      <w:r>
        <w:t xml:space="preserve">∈ </w:t>
      </w:r>
      <w:r>
        <w:rPr>
          <w:rFonts w:ascii="Calibri" w:eastAsia="Calibri" w:hAnsi="Calibri" w:cs="Calibri"/>
        </w:rPr>
        <w:t>R</w:t>
      </w:r>
      <w:r>
        <w:rPr>
          <w:sz w:val="16"/>
          <w:szCs w:val="16"/>
        </w:rPr>
        <w:t xml:space="preserve">+∗ </w:t>
      </w:r>
      <w:r>
        <w:rPr>
          <w:rFonts w:ascii="Calibri" w:eastAsia="Calibri" w:hAnsi="Calibri" w:cs="Calibri"/>
        </w:rPr>
        <w:t xml:space="preserve">• </w:t>
      </w:r>
      <w:r>
        <w:t>Ensure each area is visited exactly once:</w:t>
      </w:r>
    </w:p>
    <w:p w14:paraId="37CE4AEE" w14:textId="77777777" w:rsidR="00C2753D" w:rsidRDefault="00000000">
      <w:pPr>
        <w:tabs>
          <w:tab w:val="center" w:pos="3996"/>
          <w:tab w:val="center" w:pos="5032"/>
        </w:tabs>
        <w:spacing w:after="0" w:line="265" w:lineRule="auto"/>
        <w:ind w:left="0" w:firstLine="0"/>
        <w:jc w:val="left"/>
      </w:pPr>
      <w:r>
        <w:rPr>
          <w:rFonts w:ascii="Calibri" w:eastAsia="Calibri" w:hAnsi="Calibri" w:cs="Calibri"/>
        </w:rPr>
        <w:tab/>
      </w:r>
      <w:r>
        <w:rPr>
          <w:sz w:val="34"/>
          <w:szCs w:val="34"/>
          <w:vertAlign w:val="superscript"/>
        </w:rPr>
        <w:t xml:space="preserve">X </w:t>
      </w:r>
      <w:r>
        <w:rPr>
          <w:i/>
        </w:rPr>
        <w:t>v</w:t>
      </w:r>
      <w:r>
        <w:rPr>
          <w:i/>
          <w:vertAlign w:val="subscript"/>
        </w:rPr>
        <w:t>j</w:t>
      </w:r>
      <w:r>
        <w:rPr>
          <w:i/>
          <w:vertAlign w:val="superscript"/>
        </w:rPr>
        <w:t xml:space="preserve">d </w:t>
      </w:r>
      <w:r>
        <w:t>= 1</w:t>
      </w:r>
      <w:r>
        <w:tab/>
        <w:t>∀</w:t>
      </w:r>
      <w:r>
        <w:rPr>
          <w:i/>
        </w:rPr>
        <w:t xml:space="preserve">j </w:t>
      </w:r>
      <w:r>
        <w:t>∈ A</w:t>
      </w:r>
    </w:p>
    <w:p w14:paraId="001D5AB1" w14:textId="77777777" w:rsidR="00C2753D" w:rsidRDefault="00000000">
      <w:pPr>
        <w:spacing w:after="0" w:line="259" w:lineRule="auto"/>
        <w:ind w:left="0" w:right="989" w:firstLine="0"/>
        <w:jc w:val="center"/>
      </w:pPr>
      <w:r>
        <w:rPr>
          <w:i/>
          <w:sz w:val="16"/>
          <w:szCs w:val="16"/>
        </w:rPr>
        <w:t>d</w:t>
      </w:r>
      <w:r>
        <w:rPr>
          <w:sz w:val="16"/>
          <w:szCs w:val="16"/>
        </w:rPr>
        <w:t>∈D</w:t>
      </w:r>
    </w:p>
    <w:p w14:paraId="012CDDB2" w14:textId="77777777" w:rsidR="00C2753D" w:rsidRDefault="00000000">
      <w:pPr>
        <w:spacing w:after="62" w:line="259" w:lineRule="auto"/>
        <w:ind w:left="555" w:firstLine="0"/>
      </w:pPr>
      <w:r>
        <w:t>Update the unvisited list:</w:t>
      </w:r>
    </w:p>
    <w:p w14:paraId="31419B48" w14:textId="77777777" w:rsidR="00C2753D" w:rsidRDefault="00000000">
      <w:pPr>
        <w:spacing w:after="470" w:line="259" w:lineRule="auto"/>
        <w:ind w:left="2640" w:firstLine="0"/>
        <w:jc w:val="left"/>
      </w:pPr>
      <w:r>
        <w:rPr>
          <w:noProof/>
        </w:rPr>
        <w:drawing>
          <wp:inline distT="0" distB="0" distL="0" distR="0" wp14:anchorId="4155AECD" wp14:editId="0F1FCD69">
            <wp:extent cx="2203704" cy="185928"/>
            <wp:effectExtent l="0" t="0" r="0" b="0"/>
            <wp:docPr id="34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2"/>
                    <a:srcRect/>
                    <a:stretch>
                      <a:fillRect/>
                    </a:stretch>
                  </pic:blipFill>
                  <pic:spPr>
                    <a:xfrm>
                      <a:off x="0" y="0"/>
                      <a:ext cx="2203704" cy="185928"/>
                    </a:xfrm>
                    <a:prstGeom prst="rect">
                      <a:avLst/>
                    </a:prstGeom>
                    <a:ln/>
                  </pic:spPr>
                </pic:pic>
              </a:graphicData>
            </a:graphic>
          </wp:inline>
        </w:drawing>
      </w:r>
    </w:p>
    <w:p w14:paraId="3CEEE20D" w14:textId="77777777" w:rsidR="00C2753D" w:rsidRDefault="00000000">
      <w:pPr>
        <w:spacing w:after="115"/>
        <w:ind w:left="546" w:hanging="218"/>
      </w:pPr>
      <w:r>
        <w:rPr>
          <w:rFonts w:ascii="Calibri" w:eastAsia="Calibri" w:hAnsi="Calibri" w:cs="Calibri"/>
        </w:rPr>
        <w:t xml:space="preserve">• </w:t>
      </w:r>
      <w:r>
        <w:t xml:space="preserve">Ensure a flight on day </w:t>
      </w:r>
      <w:r>
        <w:rPr>
          <w:i/>
        </w:rPr>
        <w:t xml:space="preserve">d </w:t>
      </w:r>
      <w:r>
        <w:t xml:space="preserve">between </w:t>
      </w:r>
      <w:r>
        <w:rPr>
          <w:i/>
        </w:rPr>
        <w:t xml:space="preserve">i </w:t>
      </w:r>
      <w:r>
        <w:t xml:space="preserve">and </w:t>
      </w:r>
      <w:r>
        <w:rPr>
          <w:i/>
        </w:rPr>
        <w:t xml:space="preserve">j </w:t>
      </w:r>
      <w:r>
        <w:t xml:space="preserve">exists only if the cost exists and </w:t>
      </w:r>
      <w:r>
        <w:rPr>
          <w:i/>
        </w:rPr>
        <w:t xml:space="preserve">j </w:t>
      </w:r>
      <w:r>
        <w:t xml:space="preserve">is in the unvisited areas on day </w:t>
      </w:r>
      <w:r>
        <w:rPr>
          <w:i/>
        </w:rPr>
        <w:t>d</w:t>
      </w:r>
      <w:r>
        <w:t>:</w:t>
      </w:r>
    </w:p>
    <w:p w14:paraId="3362D10F" w14:textId="77777777" w:rsidR="00C2753D" w:rsidRDefault="00000000">
      <w:pPr>
        <w:spacing w:after="0" w:line="265" w:lineRule="auto"/>
        <w:ind w:left="1433" w:firstLine="0"/>
        <w:jc w:val="center"/>
      </w:pPr>
      <w:r>
        <w:rPr>
          <w:i/>
          <w:sz w:val="16"/>
          <w:szCs w:val="16"/>
        </w:rPr>
        <w:t>N</w:t>
      </w:r>
    </w:p>
    <w:tbl>
      <w:tblPr>
        <w:tblStyle w:val="a1"/>
        <w:tblW w:w="5968" w:type="dxa"/>
        <w:tblInd w:w="328" w:type="dxa"/>
        <w:tblLayout w:type="fixed"/>
        <w:tblLook w:val="0400" w:firstRow="0" w:lastRow="0" w:firstColumn="0" w:lastColumn="0" w:noHBand="0" w:noVBand="1"/>
      </w:tblPr>
      <w:tblGrid>
        <w:gridCol w:w="3523"/>
        <w:gridCol w:w="2445"/>
      </w:tblGrid>
      <w:tr w:rsidR="00C2753D" w14:paraId="0A85075D" w14:textId="77777777">
        <w:trPr>
          <w:trHeight w:val="682"/>
        </w:trPr>
        <w:tc>
          <w:tcPr>
            <w:tcW w:w="3523" w:type="dxa"/>
            <w:tcBorders>
              <w:top w:val="nil"/>
              <w:left w:val="nil"/>
              <w:bottom w:val="nil"/>
              <w:right w:val="nil"/>
            </w:tcBorders>
          </w:tcPr>
          <w:p w14:paraId="70FAF919" w14:textId="77777777" w:rsidR="00C2753D" w:rsidRDefault="00000000">
            <w:pPr>
              <w:spacing w:after="0" w:line="259" w:lineRule="auto"/>
              <w:ind w:left="0" w:right="94" w:firstLine="0"/>
              <w:jc w:val="right"/>
            </w:pPr>
            <w:r>
              <w:rPr>
                <w:i/>
              </w:rPr>
              <w:lastRenderedPageBreak/>
              <w:t>x</w:t>
            </w:r>
            <w:r>
              <w:rPr>
                <w:i/>
                <w:sz w:val="16"/>
                <w:szCs w:val="16"/>
              </w:rPr>
              <w:t xml:space="preserve">dij </w:t>
            </w:r>
            <w:r>
              <w:t xml:space="preserve">≤ </w:t>
            </w:r>
            <w:r>
              <w:rPr>
                <w:i/>
              </w:rPr>
              <w:t>c</w:t>
            </w:r>
            <w:r>
              <w:rPr>
                <w:i/>
                <w:sz w:val="16"/>
                <w:szCs w:val="16"/>
              </w:rPr>
              <w:t xml:space="preserve">dij </w:t>
            </w:r>
            <w:r>
              <w:t xml:space="preserve">· </w:t>
            </w:r>
            <w:r>
              <w:rPr>
                <w:i/>
              </w:rPr>
              <w:t>v</w:t>
            </w:r>
            <w:r>
              <w:rPr>
                <w:i/>
                <w:sz w:val="16"/>
                <w:szCs w:val="16"/>
              </w:rPr>
              <w:t>jd</w:t>
            </w:r>
          </w:p>
        </w:tc>
        <w:tc>
          <w:tcPr>
            <w:tcW w:w="2445" w:type="dxa"/>
            <w:tcBorders>
              <w:top w:val="nil"/>
              <w:left w:val="nil"/>
              <w:bottom w:val="nil"/>
              <w:right w:val="nil"/>
            </w:tcBorders>
          </w:tcPr>
          <w:p w14:paraId="67332D50" w14:textId="77777777" w:rsidR="00C2753D" w:rsidRDefault="00000000">
            <w:pPr>
              <w:spacing w:after="0" w:line="259" w:lineRule="auto"/>
              <w:ind w:left="134" w:firstLine="0"/>
              <w:jc w:val="left"/>
            </w:pPr>
            <w:r>
              <w:t>∀</w:t>
            </w:r>
            <w:r>
              <w:rPr>
                <w:i/>
              </w:rPr>
              <w:t xml:space="preserve">i,j </w:t>
            </w:r>
            <w:r>
              <w:t>∈ (</w:t>
            </w:r>
            <w:r>
              <w:rPr>
                <w:sz w:val="34"/>
                <w:szCs w:val="34"/>
                <w:vertAlign w:val="superscript"/>
              </w:rPr>
              <w:t xml:space="preserve">[ </w:t>
            </w:r>
            <w:r>
              <w:rPr>
                <w:i/>
              </w:rPr>
              <w:t>A</w:t>
            </w:r>
            <w:r>
              <w:rPr>
                <w:i/>
                <w:vertAlign w:val="subscript"/>
              </w:rPr>
              <w:t>j</w:t>
            </w:r>
            <w:r>
              <w:t>)</w:t>
            </w:r>
            <w:r>
              <w:rPr>
                <w:vertAlign w:val="superscript"/>
              </w:rPr>
              <w:t>2</w:t>
            </w:r>
            <w:r>
              <w:rPr>
                <w:i/>
              </w:rPr>
              <w:t>,</w:t>
            </w:r>
            <w:r>
              <w:t>∀</w:t>
            </w:r>
            <w:r>
              <w:rPr>
                <w:i/>
              </w:rPr>
              <w:t xml:space="preserve">d </w:t>
            </w:r>
            <w:r>
              <w:t>∈ D</w:t>
            </w:r>
          </w:p>
          <w:p w14:paraId="315E5238" w14:textId="77777777" w:rsidR="00C2753D" w:rsidRDefault="00000000">
            <w:pPr>
              <w:spacing w:after="0" w:line="259" w:lineRule="auto"/>
              <w:ind w:left="881" w:firstLine="0"/>
              <w:jc w:val="left"/>
            </w:pPr>
            <w:r>
              <w:rPr>
                <w:i/>
                <w:sz w:val="16"/>
                <w:szCs w:val="16"/>
              </w:rPr>
              <w:t>j</w:t>
            </w:r>
            <w:r>
              <w:rPr>
                <w:sz w:val="16"/>
                <w:szCs w:val="16"/>
              </w:rPr>
              <w:t>=1</w:t>
            </w:r>
          </w:p>
        </w:tc>
      </w:tr>
      <w:tr w:rsidR="00C2753D" w14:paraId="2F142C8C" w14:textId="77777777">
        <w:trPr>
          <w:trHeight w:val="1519"/>
        </w:trPr>
        <w:tc>
          <w:tcPr>
            <w:tcW w:w="3523" w:type="dxa"/>
            <w:tcBorders>
              <w:top w:val="nil"/>
              <w:left w:val="nil"/>
              <w:bottom w:val="nil"/>
              <w:right w:val="nil"/>
            </w:tcBorders>
            <w:vAlign w:val="bottom"/>
          </w:tcPr>
          <w:p w14:paraId="2C78262C" w14:textId="77777777" w:rsidR="00C2753D" w:rsidRDefault="00000000">
            <w:pPr>
              <w:spacing w:after="0" w:line="259" w:lineRule="auto"/>
              <w:ind w:left="0" w:firstLine="2687"/>
            </w:pPr>
            <w:r>
              <w:rPr>
                <w:i/>
              </w:rPr>
              <w:t>x</w:t>
            </w:r>
            <w:r>
              <w:rPr>
                <w:i/>
                <w:sz w:val="16"/>
                <w:szCs w:val="16"/>
              </w:rPr>
              <w:t xml:space="preserve">dij </w:t>
            </w:r>
            <w:r>
              <w:t xml:space="preserve">≤ </w:t>
            </w:r>
            <w:r>
              <w:rPr>
                <w:i/>
              </w:rPr>
              <w:t>v</w:t>
            </w:r>
            <w:r>
              <w:rPr>
                <w:i/>
                <w:sz w:val="16"/>
                <w:szCs w:val="16"/>
              </w:rPr>
              <w:t xml:space="preserve">jd </w:t>
            </w:r>
            <w:r>
              <w:rPr>
                <w:rFonts w:ascii="Calibri" w:eastAsia="Calibri" w:hAnsi="Calibri" w:cs="Calibri"/>
              </w:rPr>
              <w:t xml:space="preserve">• </w:t>
            </w:r>
            <w:r>
              <w:t>Binary variable constraints:</w:t>
            </w:r>
          </w:p>
        </w:tc>
        <w:tc>
          <w:tcPr>
            <w:tcW w:w="2445" w:type="dxa"/>
            <w:tcBorders>
              <w:top w:val="nil"/>
              <w:left w:val="nil"/>
              <w:bottom w:val="nil"/>
              <w:right w:val="nil"/>
            </w:tcBorders>
          </w:tcPr>
          <w:p w14:paraId="185D1FFB" w14:textId="77777777" w:rsidR="00C2753D" w:rsidRDefault="00000000">
            <w:pPr>
              <w:spacing w:after="263" w:line="259" w:lineRule="auto"/>
              <w:ind w:left="715" w:firstLine="0"/>
              <w:jc w:val="left"/>
            </w:pPr>
            <w:r>
              <w:rPr>
                <w:i/>
                <w:sz w:val="16"/>
                <w:szCs w:val="16"/>
              </w:rPr>
              <w:t>N</w:t>
            </w:r>
          </w:p>
          <w:p w14:paraId="47A0AA4A" w14:textId="77777777" w:rsidR="00C2753D" w:rsidRDefault="00000000">
            <w:pPr>
              <w:spacing w:after="0" w:line="259" w:lineRule="auto"/>
              <w:ind w:left="154" w:firstLine="0"/>
              <w:jc w:val="left"/>
            </w:pPr>
            <w:r>
              <w:t>∀</w:t>
            </w:r>
            <w:r>
              <w:rPr>
                <w:i/>
              </w:rPr>
              <w:t xml:space="preserve">j </w:t>
            </w:r>
            <w:r>
              <w:t xml:space="preserve">∈ </w:t>
            </w:r>
            <w:r>
              <w:rPr>
                <w:sz w:val="34"/>
                <w:szCs w:val="34"/>
                <w:vertAlign w:val="superscript"/>
              </w:rPr>
              <w:t xml:space="preserve">[ </w:t>
            </w:r>
            <w:r>
              <w:rPr>
                <w:i/>
              </w:rPr>
              <w:t>A</w:t>
            </w:r>
            <w:r>
              <w:rPr>
                <w:i/>
                <w:vertAlign w:val="subscript"/>
              </w:rPr>
              <w:t>j</w:t>
            </w:r>
            <w:r>
              <w:rPr>
                <w:i/>
              </w:rPr>
              <w:t>,</w:t>
            </w:r>
            <w:r>
              <w:t>∀</w:t>
            </w:r>
            <w:r>
              <w:rPr>
                <w:i/>
              </w:rPr>
              <w:t xml:space="preserve">d </w:t>
            </w:r>
            <w:r>
              <w:t>∈ D</w:t>
            </w:r>
          </w:p>
          <w:p w14:paraId="79B1A502" w14:textId="77777777" w:rsidR="00C2753D" w:rsidRDefault="00000000">
            <w:pPr>
              <w:spacing w:after="0" w:line="259" w:lineRule="auto"/>
              <w:ind w:left="644" w:firstLine="0"/>
              <w:jc w:val="left"/>
            </w:pPr>
            <w:r>
              <w:rPr>
                <w:i/>
                <w:sz w:val="16"/>
                <w:szCs w:val="16"/>
              </w:rPr>
              <w:t>j</w:t>
            </w:r>
            <w:r>
              <w:rPr>
                <w:sz w:val="16"/>
                <w:szCs w:val="16"/>
              </w:rPr>
              <w:t>=1</w:t>
            </w:r>
          </w:p>
        </w:tc>
      </w:tr>
      <w:tr w:rsidR="00C2753D" w14:paraId="404C476A" w14:textId="77777777">
        <w:trPr>
          <w:trHeight w:val="825"/>
        </w:trPr>
        <w:tc>
          <w:tcPr>
            <w:tcW w:w="3523" w:type="dxa"/>
            <w:tcBorders>
              <w:top w:val="nil"/>
              <w:left w:val="nil"/>
              <w:bottom w:val="nil"/>
              <w:right w:val="nil"/>
            </w:tcBorders>
            <w:vAlign w:val="bottom"/>
          </w:tcPr>
          <w:p w14:paraId="33FDC336" w14:textId="77777777" w:rsidR="00C2753D" w:rsidRDefault="00000000">
            <w:pPr>
              <w:spacing w:after="0" w:line="259" w:lineRule="auto"/>
              <w:ind w:left="0" w:right="218" w:firstLine="0"/>
              <w:jc w:val="right"/>
            </w:pPr>
            <w:r>
              <w:rPr>
                <w:i/>
              </w:rPr>
              <w:t>x</w:t>
            </w:r>
            <w:r>
              <w:rPr>
                <w:i/>
                <w:vertAlign w:val="superscript"/>
              </w:rPr>
              <w:t>d</w:t>
            </w:r>
            <w:r>
              <w:rPr>
                <w:i/>
                <w:vertAlign w:val="subscript"/>
              </w:rPr>
              <w:t xml:space="preserve">ij </w:t>
            </w:r>
            <w:r>
              <w:t>∈ {0</w:t>
            </w:r>
            <w:r>
              <w:rPr>
                <w:i/>
              </w:rPr>
              <w:t>,</w:t>
            </w:r>
            <w:r>
              <w:t>1}</w:t>
            </w:r>
          </w:p>
        </w:tc>
        <w:tc>
          <w:tcPr>
            <w:tcW w:w="2445" w:type="dxa"/>
            <w:tcBorders>
              <w:top w:val="nil"/>
              <w:left w:val="nil"/>
              <w:bottom w:val="nil"/>
              <w:right w:val="nil"/>
            </w:tcBorders>
            <w:vAlign w:val="bottom"/>
          </w:tcPr>
          <w:p w14:paraId="2936CBFB" w14:textId="77777777" w:rsidR="00C2753D" w:rsidRDefault="00000000">
            <w:pPr>
              <w:spacing w:after="267" w:line="259" w:lineRule="auto"/>
              <w:ind w:left="988" w:firstLine="0"/>
              <w:jc w:val="left"/>
            </w:pPr>
            <w:r>
              <w:rPr>
                <w:i/>
                <w:sz w:val="16"/>
                <w:szCs w:val="16"/>
              </w:rPr>
              <w:t>N</w:t>
            </w:r>
          </w:p>
          <w:p w14:paraId="363C1C19" w14:textId="77777777" w:rsidR="00C2753D" w:rsidRDefault="00000000">
            <w:pPr>
              <w:spacing w:after="0" w:line="259" w:lineRule="auto"/>
              <w:ind w:left="0" w:firstLine="0"/>
            </w:pPr>
            <w:r>
              <w:t>∀(</w:t>
            </w:r>
            <w:r>
              <w:rPr>
                <w:i/>
              </w:rPr>
              <w:t>i,j</w:t>
            </w:r>
            <w:r>
              <w:t>) ∈ (</w:t>
            </w:r>
            <w:r>
              <w:rPr>
                <w:sz w:val="34"/>
                <w:szCs w:val="34"/>
                <w:vertAlign w:val="superscript"/>
              </w:rPr>
              <w:t xml:space="preserve">[ </w:t>
            </w:r>
            <w:r>
              <w:rPr>
                <w:i/>
              </w:rPr>
              <w:t>A</w:t>
            </w:r>
            <w:r>
              <w:rPr>
                <w:i/>
                <w:vertAlign w:val="subscript"/>
              </w:rPr>
              <w:t>j</w:t>
            </w:r>
            <w:r>
              <w:t>)</w:t>
            </w:r>
            <w:r>
              <w:rPr>
                <w:vertAlign w:val="superscript"/>
              </w:rPr>
              <w:t>2</w:t>
            </w:r>
            <w:r>
              <w:rPr>
                <w:i/>
              </w:rPr>
              <w:t>,</w:t>
            </w:r>
            <w:r>
              <w:t>∀</w:t>
            </w:r>
            <w:r>
              <w:rPr>
                <w:i/>
              </w:rPr>
              <w:t xml:space="preserve">d </w:t>
            </w:r>
            <w:r>
              <w:t>∈ D</w:t>
            </w:r>
          </w:p>
          <w:p w14:paraId="3B0EC299" w14:textId="77777777" w:rsidR="00C2753D" w:rsidRDefault="00000000">
            <w:pPr>
              <w:spacing w:after="0" w:line="259" w:lineRule="auto"/>
              <w:ind w:left="917" w:firstLine="0"/>
              <w:jc w:val="left"/>
            </w:pPr>
            <w:r>
              <w:rPr>
                <w:i/>
                <w:sz w:val="16"/>
                <w:szCs w:val="16"/>
              </w:rPr>
              <w:t>j</w:t>
            </w:r>
            <w:r>
              <w:rPr>
                <w:sz w:val="16"/>
                <w:szCs w:val="16"/>
              </w:rPr>
              <w:t>=1</w:t>
            </w:r>
          </w:p>
        </w:tc>
      </w:tr>
    </w:tbl>
    <w:p w14:paraId="495C938F" w14:textId="77777777" w:rsidR="00C2753D" w:rsidRDefault="00000000">
      <w:pPr>
        <w:tabs>
          <w:tab w:val="center" w:pos="3604"/>
          <w:tab w:val="center" w:pos="5043"/>
        </w:tabs>
        <w:spacing w:after="786" w:line="265" w:lineRule="auto"/>
        <w:ind w:left="0" w:firstLine="0"/>
        <w:jc w:val="left"/>
      </w:pPr>
      <w:r>
        <w:rPr>
          <w:rFonts w:ascii="Calibri" w:eastAsia="Calibri" w:hAnsi="Calibri" w:cs="Calibri"/>
        </w:rPr>
        <w:tab/>
      </w:r>
      <w:r>
        <w:rPr>
          <w:i/>
        </w:rPr>
        <w:t>v</w:t>
      </w:r>
      <w:r>
        <w:rPr>
          <w:i/>
          <w:vertAlign w:val="subscript"/>
        </w:rPr>
        <w:t>j</w:t>
      </w:r>
      <w:r>
        <w:rPr>
          <w:i/>
          <w:vertAlign w:val="superscript"/>
        </w:rPr>
        <w:t xml:space="preserve">d </w:t>
      </w:r>
      <w:r>
        <w:t>∈ {0</w:t>
      </w:r>
      <w:r>
        <w:rPr>
          <w:i/>
        </w:rPr>
        <w:t>,</w:t>
      </w:r>
      <w:r>
        <w:t>1}</w:t>
      </w:r>
      <w:r>
        <w:tab/>
        <w:t>∀</w:t>
      </w:r>
      <w:r>
        <w:rPr>
          <w:i/>
        </w:rPr>
        <w:t xml:space="preserve">j </w:t>
      </w:r>
      <w:r>
        <w:t>∈ A</w:t>
      </w:r>
      <w:r>
        <w:rPr>
          <w:i/>
        </w:rPr>
        <w:t>,</w:t>
      </w:r>
      <w:r>
        <w:t>∀</w:t>
      </w:r>
      <w:r>
        <w:rPr>
          <w:i/>
        </w:rPr>
        <w:t xml:space="preserve">d </w:t>
      </w:r>
      <w:r>
        <w:t>∈ D</w:t>
      </w:r>
    </w:p>
    <w:p w14:paraId="7F95BDEC" w14:textId="77777777" w:rsidR="00C2753D" w:rsidRDefault="00000000">
      <w:pPr>
        <w:pStyle w:val="Heading2"/>
        <w:tabs>
          <w:tab w:val="center" w:pos="1389"/>
        </w:tabs>
        <w:spacing w:after="428"/>
        <w:ind w:left="-15" w:firstLine="0"/>
      </w:pPr>
      <w:r>
        <w:t>3.2</w:t>
      </w:r>
      <w:r>
        <w:tab/>
        <w:t>Instances</w:t>
      </w:r>
    </w:p>
    <w:p w14:paraId="2EA3F2EF" w14:textId="77777777" w:rsidR="00C2753D" w:rsidRDefault="00000000">
      <w:pPr>
        <w:pStyle w:val="Heading3"/>
        <w:tabs>
          <w:tab w:val="center" w:pos="1498"/>
        </w:tabs>
        <w:spacing w:after="424"/>
        <w:ind w:left="-15" w:firstLine="0"/>
      </w:pPr>
      <w:r>
        <w:t>3.2.1</w:t>
      </w:r>
      <w:r>
        <w:tab/>
        <w:t>Description</w:t>
      </w:r>
    </w:p>
    <w:p w14:paraId="62AB7963" w14:textId="77777777" w:rsidR="00C2753D" w:rsidRDefault="00000000">
      <w:pPr>
        <w:spacing w:after="211"/>
        <w:ind w:left="-5" w:firstLine="0"/>
      </w:pPr>
      <w:r>
        <w:t xml:space="preserve">We are given a set of 14 Instances </w:t>
      </w:r>
      <w:r>
        <w:rPr>
          <w:i/>
        </w:rPr>
        <w:t>I</w:t>
      </w:r>
      <w:r>
        <w:rPr>
          <w:i/>
          <w:vertAlign w:val="subscript"/>
        </w:rPr>
        <w:t xml:space="preserve">n </w:t>
      </w:r>
      <w:r>
        <w:t>= {</w:t>
      </w:r>
      <w:r>
        <w:rPr>
          <w:i/>
        </w:rPr>
        <w:t>I</w:t>
      </w:r>
      <w:r>
        <w:rPr>
          <w:vertAlign w:val="subscript"/>
        </w:rPr>
        <w:t>1</w:t>
      </w:r>
      <w:r>
        <w:rPr>
          <w:i/>
        </w:rPr>
        <w:t>,I</w:t>
      </w:r>
      <w:r>
        <w:rPr>
          <w:vertAlign w:val="subscript"/>
        </w:rPr>
        <w:t>2</w:t>
      </w:r>
      <w:r>
        <w:rPr>
          <w:i/>
        </w:rPr>
        <w:t>,...,I</w:t>
      </w:r>
      <w:r>
        <w:rPr>
          <w:vertAlign w:val="subscript"/>
        </w:rPr>
        <w:t>13</w:t>
      </w:r>
      <w:r>
        <w:rPr>
          <w:i/>
        </w:rPr>
        <w:t>,I</w:t>
      </w:r>
      <w:r>
        <w:rPr>
          <w:vertAlign w:val="subscript"/>
        </w:rPr>
        <w:t>14</w:t>
      </w:r>
      <w:r>
        <w:t>} that we have to solve. Every instances has the same overall structure.</w:t>
      </w:r>
    </w:p>
    <w:p w14:paraId="675CBE81" w14:textId="77777777" w:rsidR="00C2753D" w:rsidRDefault="00000000">
      <w:pPr>
        <w:spacing w:after="426"/>
        <w:ind w:left="-5" w:firstLine="0"/>
      </w:pPr>
      <w:r>
        <w:t xml:space="preserve">For example, the first few lines of </w:t>
      </w:r>
      <w:r>
        <w:rPr>
          <w:i/>
        </w:rPr>
        <w:t>I</w:t>
      </w:r>
      <w:r>
        <w:rPr>
          <w:vertAlign w:val="subscript"/>
        </w:rPr>
        <w:t xml:space="preserve">4 </w:t>
      </w:r>
      <w:r>
        <w:t>are:</w:t>
      </w:r>
    </w:p>
    <w:p w14:paraId="6C053826" w14:textId="77777777" w:rsidR="00C2753D" w:rsidRDefault="00000000">
      <w:pPr>
        <w:spacing w:after="12"/>
        <w:ind w:left="3652" w:right="3506" w:firstLine="0"/>
      </w:pPr>
      <w:r>
        <w:rPr>
          <w:color w:val="7F7F7F"/>
        </w:rPr>
        <w:t xml:space="preserve">13 </w:t>
      </w:r>
      <w:r>
        <w:rPr>
          <w:color w:val="0000FF"/>
        </w:rPr>
        <w:t xml:space="preserve">GDN </w:t>
      </w:r>
      <w:r>
        <w:t>first</w:t>
      </w:r>
    </w:p>
    <w:p w14:paraId="1F47E91E" w14:textId="77777777" w:rsidR="00C2753D" w:rsidRDefault="00000000">
      <w:pPr>
        <w:pStyle w:val="Heading4"/>
        <w:spacing w:after="85"/>
        <w:ind w:right="0"/>
      </w:pPr>
      <w:r>
        <w:rPr>
          <w:color w:val="FF7F00"/>
          <w:sz w:val="22"/>
        </w:rPr>
        <w:t xml:space="preserve">WRO </w:t>
      </w:r>
      <w:r>
        <w:rPr>
          <w:color w:val="BF0040"/>
          <w:sz w:val="22"/>
        </w:rPr>
        <w:t>DL1</w:t>
      </w:r>
    </w:p>
    <w:p w14:paraId="24C6D92D" w14:textId="77777777" w:rsidR="00C2753D" w:rsidRDefault="00000000">
      <w:pPr>
        <w:spacing w:after="74" w:line="259" w:lineRule="auto"/>
        <w:ind w:left="0" w:right="402" w:firstLine="0"/>
        <w:jc w:val="center"/>
      </w:pPr>
      <w:r>
        <w:rPr>
          <w:color w:val="FF0000"/>
        </w:rPr>
        <w:t>second</w:t>
      </w:r>
    </w:p>
    <w:p w14:paraId="7B864C71" w14:textId="77777777" w:rsidR="00C2753D" w:rsidRDefault="00000000">
      <w:pPr>
        <w:spacing w:after="74" w:line="259" w:lineRule="auto"/>
        <w:ind w:left="1465" w:right="1565" w:firstLine="0"/>
        <w:jc w:val="center"/>
      </w:pPr>
      <w:r>
        <w:t>BZG KJ1</w:t>
      </w:r>
    </w:p>
    <w:p w14:paraId="6A2F749F" w14:textId="77777777" w:rsidR="00C2753D" w:rsidRDefault="00000000">
      <w:pPr>
        <w:spacing w:after="74" w:line="259" w:lineRule="auto"/>
        <w:ind w:left="1465" w:right="2015" w:firstLine="0"/>
        <w:jc w:val="center"/>
      </w:pPr>
      <w:r>
        <w:t>third</w:t>
      </w:r>
    </w:p>
    <w:p w14:paraId="3999F56B" w14:textId="77777777" w:rsidR="00C2753D" w:rsidRDefault="00000000">
      <w:pPr>
        <w:spacing w:after="74" w:line="259" w:lineRule="auto"/>
        <w:ind w:left="1465" w:right="1549" w:firstLine="0"/>
        <w:jc w:val="center"/>
      </w:pPr>
      <w:r>
        <w:t>BXP LB1</w:t>
      </w:r>
    </w:p>
    <w:p w14:paraId="6268D4CC" w14:textId="77777777" w:rsidR="00C2753D" w:rsidRDefault="00000000">
      <w:pPr>
        <w:ind w:left="-5" w:firstLine="0"/>
      </w:pPr>
      <w:r>
        <w:t xml:space="preserve">That means that the Traveller will visit </w:t>
      </w:r>
      <w:r>
        <w:rPr>
          <w:color w:val="7F7F7F"/>
        </w:rPr>
        <w:t xml:space="preserve">13 </w:t>
      </w:r>
      <w:r>
        <w:t xml:space="preserve">different areas, he starts from airport </w:t>
      </w:r>
      <w:r>
        <w:rPr>
          <w:color w:val="0000FF"/>
        </w:rPr>
        <w:t>GDN</w:t>
      </w:r>
      <w:r>
        <w:t xml:space="preserve">, that belongs to the starting area. Then we are given the list of airports that are in every zone. For example, the second zone is named </w:t>
      </w:r>
      <w:r>
        <w:rPr>
          <w:color w:val="FF0000"/>
        </w:rPr>
        <w:t xml:space="preserve">second </w:t>
      </w:r>
      <w:r>
        <w:t xml:space="preserve">and has two airports: </w:t>
      </w:r>
      <w:r>
        <w:rPr>
          <w:color w:val="FF7F00"/>
        </w:rPr>
        <w:t xml:space="preserve">WRO </w:t>
      </w:r>
      <w:r>
        <w:t xml:space="preserve">and </w:t>
      </w:r>
      <w:r>
        <w:rPr>
          <w:color w:val="BF0040"/>
        </w:rPr>
        <w:t>DL1</w:t>
      </w:r>
      <w:r>
        <w:t>.</w:t>
      </w:r>
    </w:p>
    <w:p w14:paraId="6AB88886" w14:textId="2B3E28AA" w:rsidR="00C2753D" w:rsidRDefault="00000000">
      <w:pPr>
        <w:spacing w:after="10"/>
        <w:ind w:left="-5" w:firstLine="0"/>
      </w:pPr>
      <w:r>
        <w:t>After all the information regarding the areas and the airports</w:t>
      </w:r>
      <w:ins w:id="175" w:author="Miailhe, Anabelle" w:date="2024-08-22T12:32:00Z" w16du:dateUtc="2024-08-22T10:32:00Z">
        <w:r w:rsidR="00371FF9">
          <w:t>,</w:t>
        </w:r>
      </w:ins>
      <w:r>
        <w:t xml:space="preserve"> we have the flight connections informations. In Table 3.1, few flights are displayed from </w:t>
      </w:r>
      <w:r>
        <w:rPr>
          <w:i/>
        </w:rPr>
        <w:t>I</w:t>
      </w:r>
      <w:r>
        <w:rPr>
          <w:vertAlign w:val="subscript"/>
        </w:rPr>
        <w:t xml:space="preserve">6 </w:t>
      </w:r>
      <w:r>
        <w:t>for illustrative purpose</w:t>
      </w:r>
      <w:ins w:id="176" w:author="Miailhe, Anabelle" w:date="2024-08-22T12:32:00Z" w16du:dateUtc="2024-08-22T10:32:00Z">
        <w:r w:rsidR="00371FF9">
          <w:t>s</w:t>
        </w:r>
      </w:ins>
      <w:r>
        <w:t>.</w:t>
      </w:r>
    </w:p>
    <w:p w14:paraId="445A6488" w14:textId="77777777" w:rsidR="00C2753D" w:rsidRDefault="00000000">
      <w:pPr>
        <w:spacing w:after="596" w:line="259" w:lineRule="auto"/>
        <w:ind w:left="2138" w:firstLine="0"/>
        <w:jc w:val="left"/>
      </w:pPr>
      <w:r>
        <w:rPr>
          <w:rFonts w:ascii="Calibri" w:eastAsia="Calibri" w:hAnsi="Calibri" w:cs="Calibri"/>
          <w:noProof/>
        </w:rPr>
        <w:lastRenderedPageBreak/>
        <mc:AlternateContent>
          <mc:Choice Requires="wpg">
            <w:drawing>
              <wp:inline distT="0" distB="0" distL="0" distR="0" wp14:anchorId="5217EDF0" wp14:editId="7B100440">
                <wp:extent cx="2566632" cy="1737076"/>
                <wp:effectExtent l="0" t="0" r="0" b="0"/>
                <wp:docPr id="34932" name="Group 34932"/>
                <wp:cNvGraphicFramePr/>
                <a:graphic xmlns:a="http://schemas.openxmlformats.org/drawingml/2006/main">
                  <a:graphicData uri="http://schemas.microsoft.com/office/word/2010/wordprocessingGroup">
                    <wpg:wgp>
                      <wpg:cNvGrpSpPr/>
                      <wpg:grpSpPr>
                        <a:xfrm>
                          <a:off x="0" y="0"/>
                          <a:ext cx="2566632" cy="1737076"/>
                          <a:chOff x="4060425" y="2905900"/>
                          <a:chExt cx="2956775" cy="1784400"/>
                        </a:xfrm>
                      </wpg:grpSpPr>
                      <wpg:grpSp>
                        <wpg:cNvPr id="479205870" name="Group 479205870"/>
                        <wpg:cNvGrpSpPr/>
                        <wpg:grpSpPr>
                          <a:xfrm>
                            <a:off x="4062684" y="2911462"/>
                            <a:ext cx="2954505" cy="1778830"/>
                            <a:chOff x="0" y="0"/>
                            <a:chExt cx="2954505" cy="1778830"/>
                          </a:xfrm>
                        </wpg:grpSpPr>
                        <wps:wsp>
                          <wps:cNvPr id="880513098" name="Rectangle 880513098"/>
                          <wps:cNvSpPr/>
                          <wps:spPr>
                            <a:xfrm>
                              <a:off x="0" y="0"/>
                              <a:ext cx="2566625" cy="1737075"/>
                            </a:xfrm>
                            <a:prstGeom prst="rect">
                              <a:avLst/>
                            </a:prstGeom>
                            <a:noFill/>
                            <a:ln>
                              <a:noFill/>
                            </a:ln>
                          </wps:spPr>
                          <wps:txbx>
                            <w:txbxContent>
                              <w:p w14:paraId="536FC363"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82548429" name="Freeform 1982548429"/>
                          <wps:cNvSpPr/>
                          <wps:spPr>
                            <a:xfrm>
                              <a:off x="0" y="0"/>
                              <a:ext cx="2566632" cy="0"/>
                            </a:xfrm>
                            <a:custGeom>
                              <a:avLst/>
                              <a:gdLst/>
                              <a:ahLst/>
                              <a:cxnLst/>
                              <a:rect l="l" t="t" r="r" b="b"/>
                              <a:pathLst>
                                <a:path w="2566632" h="120000" extrusionOk="0">
                                  <a:moveTo>
                                    <a:pt x="0" y="0"/>
                                  </a:moveTo>
                                  <a:lnTo>
                                    <a:pt x="2566632" y="0"/>
                                  </a:lnTo>
                                </a:path>
                              </a:pathLst>
                            </a:custGeom>
                            <a:noFill/>
                            <a:ln w="1107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410777884" name="Freeform 410777884"/>
                          <wps:cNvSpPr/>
                          <wps:spPr>
                            <a:xfrm>
                              <a:off x="2527" y="44310"/>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22789027" name="Freeform 1322789027"/>
                          <wps:cNvSpPr/>
                          <wps:spPr>
                            <a:xfrm>
                              <a:off x="32893" y="44310"/>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862643760" name="Rectangle 1862643760"/>
                          <wps:cNvSpPr/>
                          <wps:spPr>
                            <a:xfrm>
                              <a:off x="2177374" y="68619"/>
                              <a:ext cx="369545" cy="163628"/>
                            </a:xfrm>
                            <a:prstGeom prst="rect">
                              <a:avLst/>
                            </a:prstGeom>
                            <a:noFill/>
                            <a:ln>
                              <a:noFill/>
                            </a:ln>
                          </wps:spPr>
                          <wps:txbx>
                            <w:txbxContent>
                              <w:p w14:paraId="13E85321" w14:textId="77777777" w:rsidR="00C2753D" w:rsidRDefault="00000000">
                                <w:pPr>
                                  <w:spacing w:after="160" w:line="258" w:lineRule="auto"/>
                                  <w:ind w:left="0" w:firstLine="0"/>
                                  <w:jc w:val="left"/>
                                  <w:textDirection w:val="btLr"/>
                                </w:pPr>
                                <w:r>
                                  <w:t>Cost</w:t>
                                </w:r>
                              </w:p>
                            </w:txbxContent>
                          </wps:txbx>
                          <wps:bodyPr spcFirstLastPara="1" wrap="square" lIns="0" tIns="0" rIns="0" bIns="0" anchor="t" anchorCtr="0">
                            <a:noAutofit/>
                          </wps:bodyPr>
                        </wps:wsp>
                        <wps:wsp>
                          <wps:cNvPr id="1725185192" name="Rectangle 1725185192"/>
                          <wps:cNvSpPr/>
                          <wps:spPr>
                            <a:xfrm>
                              <a:off x="111341" y="68619"/>
                              <a:ext cx="1252969" cy="163628"/>
                            </a:xfrm>
                            <a:prstGeom prst="rect">
                              <a:avLst/>
                            </a:prstGeom>
                            <a:noFill/>
                            <a:ln>
                              <a:noFill/>
                            </a:ln>
                          </wps:spPr>
                          <wps:txbx>
                            <w:txbxContent>
                              <w:p w14:paraId="25C96AF8" w14:textId="77777777" w:rsidR="00C2753D" w:rsidRDefault="00000000">
                                <w:pPr>
                                  <w:spacing w:after="160" w:line="258" w:lineRule="auto"/>
                                  <w:ind w:left="0" w:firstLine="0"/>
                                  <w:jc w:val="left"/>
                                  <w:textDirection w:val="btLr"/>
                                </w:pPr>
                                <w:r>
                                  <w:t>Departurefrom</w:t>
                                </w:r>
                              </w:p>
                            </w:txbxContent>
                          </wps:txbx>
                          <wps:bodyPr spcFirstLastPara="1" wrap="square" lIns="0" tIns="0" rIns="0" bIns="0" anchor="t" anchorCtr="0">
                            <a:noAutofit/>
                          </wps:bodyPr>
                        </wps:wsp>
                        <wps:wsp>
                          <wps:cNvPr id="921044544" name="Rectangle 921044544"/>
                          <wps:cNvSpPr/>
                          <wps:spPr>
                            <a:xfrm>
                              <a:off x="1205269" y="68619"/>
                              <a:ext cx="564001" cy="163628"/>
                            </a:xfrm>
                            <a:prstGeom prst="rect">
                              <a:avLst/>
                            </a:prstGeom>
                            <a:noFill/>
                            <a:ln>
                              <a:noFill/>
                            </a:ln>
                          </wps:spPr>
                          <wps:txbx>
                            <w:txbxContent>
                              <w:p w14:paraId="5CD7F7A2" w14:textId="77777777" w:rsidR="00C2753D" w:rsidRDefault="00000000">
                                <w:pPr>
                                  <w:spacing w:after="160" w:line="258" w:lineRule="auto"/>
                                  <w:ind w:left="0" w:firstLine="0"/>
                                  <w:jc w:val="left"/>
                                  <w:textDirection w:val="btLr"/>
                                </w:pPr>
                                <w:r>
                                  <w:t>Arrival</w:t>
                                </w:r>
                              </w:p>
                            </w:txbxContent>
                          </wps:txbx>
                          <wps:bodyPr spcFirstLastPara="1" wrap="square" lIns="0" tIns="0" rIns="0" bIns="0" anchor="t" anchorCtr="0">
                            <a:noAutofit/>
                          </wps:bodyPr>
                        </wps:wsp>
                        <wps:wsp>
                          <wps:cNvPr id="181283893" name="Rectangle 181283893"/>
                          <wps:cNvSpPr/>
                          <wps:spPr>
                            <a:xfrm>
                              <a:off x="1781175" y="68619"/>
                              <a:ext cx="325173" cy="163628"/>
                            </a:xfrm>
                            <a:prstGeom prst="rect">
                              <a:avLst/>
                            </a:prstGeom>
                            <a:noFill/>
                            <a:ln>
                              <a:noFill/>
                            </a:ln>
                          </wps:spPr>
                          <wps:txbx>
                            <w:txbxContent>
                              <w:p w14:paraId="1CC28AC8" w14:textId="77777777" w:rsidR="00C2753D" w:rsidRDefault="00000000">
                                <w:pPr>
                                  <w:spacing w:after="160" w:line="258" w:lineRule="auto"/>
                                  <w:ind w:left="0" w:firstLine="0"/>
                                  <w:jc w:val="left"/>
                                  <w:textDirection w:val="btLr"/>
                                </w:pPr>
                                <w:r>
                                  <w:t>Day</w:t>
                                </w:r>
                              </w:p>
                            </w:txbxContent>
                          </wps:txbx>
                          <wps:bodyPr spcFirstLastPara="1" wrap="square" lIns="0" tIns="0" rIns="0" bIns="0" anchor="t" anchorCtr="0">
                            <a:noAutofit/>
                          </wps:bodyPr>
                        </wps:wsp>
                        <wps:wsp>
                          <wps:cNvPr id="1226273071" name="Freeform 1226273071"/>
                          <wps:cNvSpPr/>
                          <wps:spPr>
                            <a:xfrm>
                              <a:off x="2533739" y="44310"/>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26538043" name="Freeform 926538043"/>
                          <wps:cNvSpPr/>
                          <wps:spPr>
                            <a:xfrm>
                              <a:off x="2564105" y="44310"/>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49307835" name="Freeform 849307835"/>
                          <wps:cNvSpPr/>
                          <wps:spPr>
                            <a:xfrm>
                              <a:off x="0" y="303364"/>
                              <a:ext cx="2566632" cy="0"/>
                            </a:xfrm>
                            <a:custGeom>
                              <a:avLst/>
                              <a:gdLst/>
                              <a:ahLst/>
                              <a:cxnLst/>
                              <a:rect l="l" t="t" r="r" b="b"/>
                              <a:pathLst>
                                <a:path w="2566632" h="120000" extrusionOk="0">
                                  <a:moveTo>
                                    <a:pt x="0" y="0"/>
                                  </a:moveTo>
                                  <a:lnTo>
                                    <a:pt x="2566632"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09184008" name="Freeform 309184008"/>
                          <wps:cNvSpPr/>
                          <wps:spPr>
                            <a:xfrm>
                              <a:off x="2527"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79996411" name="Freeform 679996411"/>
                          <wps:cNvSpPr/>
                          <wps:spPr>
                            <a:xfrm>
                              <a:off x="32893"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09069826" name="Rectangle 909069826"/>
                          <wps:cNvSpPr/>
                          <wps:spPr>
                            <a:xfrm>
                              <a:off x="427495" y="369901"/>
                              <a:ext cx="412055" cy="163628"/>
                            </a:xfrm>
                            <a:prstGeom prst="rect">
                              <a:avLst/>
                            </a:prstGeom>
                            <a:noFill/>
                            <a:ln>
                              <a:noFill/>
                            </a:ln>
                          </wps:spPr>
                          <wps:txbx>
                            <w:txbxContent>
                              <w:p w14:paraId="7D021A42" w14:textId="77777777" w:rsidR="00C2753D" w:rsidRDefault="00000000">
                                <w:pPr>
                                  <w:spacing w:after="160" w:line="258" w:lineRule="auto"/>
                                  <w:ind w:left="0" w:firstLine="0"/>
                                  <w:jc w:val="left"/>
                                  <w:textDirection w:val="btLr"/>
                                </w:pPr>
                                <w:r>
                                  <w:t>KKE</w:t>
                                </w:r>
                              </w:p>
                            </w:txbxContent>
                          </wps:txbx>
                          <wps:bodyPr spcFirstLastPara="1" wrap="square" lIns="0" tIns="0" rIns="0" bIns="0" anchor="t" anchorCtr="0">
                            <a:noAutofit/>
                          </wps:bodyPr>
                        </wps:wsp>
                        <wps:wsp>
                          <wps:cNvPr id="691292236" name="Rectangle 691292236"/>
                          <wps:cNvSpPr/>
                          <wps:spPr>
                            <a:xfrm>
                              <a:off x="2247097" y="369901"/>
                              <a:ext cx="184265" cy="163628"/>
                            </a:xfrm>
                            <a:prstGeom prst="rect">
                              <a:avLst/>
                            </a:prstGeom>
                            <a:noFill/>
                            <a:ln>
                              <a:noFill/>
                            </a:ln>
                          </wps:spPr>
                          <wps:txbx>
                            <w:txbxContent>
                              <w:p w14:paraId="6FE74D8B" w14:textId="77777777" w:rsidR="00C2753D" w:rsidRDefault="00000000">
                                <w:pPr>
                                  <w:spacing w:after="160" w:line="258" w:lineRule="auto"/>
                                  <w:ind w:left="0" w:firstLine="0"/>
                                  <w:jc w:val="left"/>
                                  <w:textDirection w:val="btLr"/>
                                </w:pPr>
                                <w:r>
                                  <w:t>19</w:t>
                                </w:r>
                              </w:p>
                            </w:txbxContent>
                          </wps:txbx>
                          <wps:bodyPr spcFirstLastPara="1" wrap="square" lIns="0" tIns="0" rIns="0" bIns="0" anchor="t" anchorCtr="0">
                            <a:noAutofit/>
                          </wps:bodyPr>
                        </wps:wsp>
                        <wps:wsp>
                          <wps:cNvPr id="1759050922" name="Rectangle 1759050922"/>
                          <wps:cNvSpPr/>
                          <wps:spPr>
                            <a:xfrm>
                              <a:off x="1868729" y="369901"/>
                              <a:ext cx="92132" cy="163628"/>
                            </a:xfrm>
                            <a:prstGeom prst="rect">
                              <a:avLst/>
                            </a:prstGeom>
                            <a:noFill/>
                            <a:ln>
                              <a:noFill/>
                            </a:ln>
                          </wps:spPr>
                          <wps:txbx>
                            <w:txbxContent>
                              <w:p w14:paraId="0F6C7D0E" w14:textId="77777777" w:rsidR="00C2753D" w:rsidRDefault="00000000">
                                <w:pPr>
                                  <w:spacing w:after="160" w:line="258" w:lineRule="auto"/>
                                  <w:ind w:left="0" w:firstLine="0"/>
                                  <w:jc w:val="left"/>
                                  <w:textDirection w:val="btLr"/>
                                </w:pPr>
                                <w:r>
                                  <w:t>1</w:t>
                                </w:r>
                              </w:p>
                            </w:txbxContent>
                          </wps:txbx>
                          <wps:bodyPr spcFirstLastPara="1" wrap="square" lIns="0" tIns="0" rIns="0" bIns="0" anchor="t" anchorCtr="0">
                            <a:noAutofit/>
                          </wps:bodyPr>
                        </wps:wsp>
                        <wps:wsp>
                          <wps:cNvPr id="1433727000" name="Rectangle 1433727000"/>
                          <wps:cNvSpPr/>
                          <wps:spPr>
                            <a:xfrm>
                              <a:off x="1299944" y="369901"/>
                              <a:ext cx="312220" cy="163628"/>
                            </a:xfrm>
                            <a:prstGeom prst="rect">
                              <a:avLst/>
                            </a:prstGeom>
                            <a:noFill/>
                            <a:ln>
                              <a:noFill/>
                            </a:ln>
                          </wps:spPr>
                          <wps:txbx>
                            <w:txbxContent>
                              <w:p w14:paraId="1BD9A91D" w14:textId="77777777" w:rsidR="00C2753D" w:rsidRDefault="00000000">
                                <w:pPr>
                                  <w:spacing w:after="160" w:line="258" w:lineRule="auto"/>
                                  <w:ind w:left="0" w:firstLine="0"/>
                                  <w:jc w:val="left"/>
                                  <w:textDirection w:val="btLr"/>
                                </w:pPr>
                                <w:r>
                                  <w:t>BIL</w:t>
                                </w:r>
                              </w:p>
                            </w:txbxContent>
                          </wps:txbx>
                          <wps:bodyPr spcFirstLastPara="1" wrap="square" lIns="0" tIns="0" rIns="0" bIns="0" anchor="t" anchorCtr="0">
                            <a:noAutofit/>
                          </wps:bodyPr>
                        </wps:wsp>
                        <wps:wsp>
                          <wps:cNvPr id="328288449" name="Freeform 328288449"/>
                          <wps:cNvSpPr/>
                          <wps:spPr>
                            <a:xfrm>
                              <a:off x="2533739"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115315433" name="Freeform 2115315433"/>
                          <wps:cNvSpPr/>
                          <wps:spPr>
                            <a:xfrm>
                              <a:off x="2564105"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033984983" name="Freeform 1033984983"/>
                          <wps:cNvSpPr/>
                          <wps:spPr>
                            <a:xfrm>
                              <a:off x="2527" y="517677"/>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43297744" name="Freeform 43297744"/>
                          <wps:cNvSpPr/>
                          <wps:spPr>
                            <a:xfrm>
                              <a:off x="32893" y="517677"/>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69937336" name="Rectangle 269937336"/>
                          <wps:cNvSpPr/>
                          <wps:spPr>
                            <a:xfrm>
                              <a:off x="1834082" y="541973"/>
                              <a:ext cx="184265" cy="163628"/>
                            </a:xfrm>
                            <a:prstGeom prst="rect">
                              <a:avLst/>
                            </a:prstGeom>
                            <a:noFill/>
                            <a:ln>
                              <a:noFill/>
                            </a:ln>
                          </wps:spPr>
                          <wps:txbx>
                            <w:txbxContent>
                              <w:p w14:paraId="1FB12641" w14:textId="77777777" w:rsidR="00C2753D" w:rsidRDefault="00000000">
                                <w:pPr>
                                  <w:spacing w:after="160" w:line="258" w:lineRule="auto"/>
                                  <w:ind w:left="0" w:firstLine="0"/>
                                  <w:jc w:val="left"/>
                                  <w:textDirection w:val="btLr"/>
                                </w:pPr>
                                <w:r>
                                  <w:t>73</w:t>
                                </w:r>
                              </w:p>
                            </w:txbxContent>
                          </wps:txbx>
                          <wps:bodyPr spcFirstLastPara="1" wrap="square" lIns="0" tIns="0" rIns="0" bIns="0" anchor="t" anchorCtr="0">
                            <a:noAutofit/>
                          </wps:bodyPr>
                        </wps:wsp>
                        <wps:wsp>
                          <wps:cNvPr id="439856428" name="Rectangle 439856428"/>
                          <wps:cNvSpPr/>
                          <wps:spPr>
                            <a:xfrm>
                              <a:off x="2247086" y="541973"/>
                              <a:ext cx="184266" cy="163628"/>
                            </a:xfrm>
                            <a:prstGeom prst="rect">
                              <a:avLst/>
                            </a:prstGeom>
                            <a:noFill/>
                            <a:ln>
                              <a:noFill/>
                            </a:ln>
                          </wps:spPr>
                          <wps:txbx>
                            <w:txbxContent>
                              <w:p w14:paraId="4E97AAB4" w14:textId="77777777" w:rsidR="00C2753D" w:rsidRDefault="00000000">
                                <w:pPr>
                                  <w:spacing w:after="160" w:line="258" w:lineRule="auto"/>
                                  <w:ind w:left="0" w:firstLine="0"/>
                                  <w:jc w:val="left"/>
                                  <w:textDirection w:val="btLr"/>
                                </w:pPr>
                                <w:r>
                                  <w:t>16</w:t>
                                </w:r>
                              </w:p>
                            </w:txbxContent>
                          </wps:txbx>
                          <wps:bodyPr spcFirstLastPara="1" wrap="square" lIns="0" tIns="0" rIns="0" bIns="0" anchor="t" anchorCtr="0">
                            <a:noAutofit/>
                          </wps:bodyPr>
                        </wps:wsp>
                        <wps:wsp>
                          <wps:cNvPr id="1868050285" name="Rectangle 1868050285"/>
                          <wps:cNvSpPr/>
                          <wps:spPr>
                            <a:xfrm>
                              <a:off x="426542" y="541973"/>
                              <a:ext cx="414598" cy="163628"/>
                            </a:xfrm>
                            <a:prstGeom prst="rect">
                              <a:avLst/>
                            </a:prstGeom>
                            <a:noFill/>
                            <a:ln>
                              <a:noFill/>
                            </a:ln>
                          </wps:spPr>
                          <wps:txbx>
                            <w:txbxContent>
                              <w:p w14:paraId="681F0B74" w14:textId="77777777" w:rsidR="00C2753D" w:rsidRDefault="00000000">
                                <w:pPr>
                                  <w:spacing w:after="160" w:line="258" w:lineRule="auto"/>
                                  <w:ind w:left="0" w:firstLine="0"/>
                                  <w:jc w:val="left"/>
                                  <w:textDirection w:val="btLr"/>
                                </w:pPr>
                                <w:r>
                                  <w:t>UAX</w:t>
                                </w:r>
                              </w:p>
                            </w:txbxContent>
                          </wps:txbx>
                          <wps:bodyPr spcFirstLastPara="1" wrap="square" lIns="0" tIns="0" rIns="0" bIns="0" anchor="t" anchorCtr="0">
                            <a:noAutofit/>
                          </wps:bodyPr>
                        </wps:wsp>
                        <wps:wsp>
                          <wps:cNvPr id="1490464518" name="Rectangle 1490464518"/>
                          <wps:cNvSpPr/>
                          <wps:spPr>
                            <a:xfrm>
                              <a:off x="1264327" y="541973"/>
                              <a:ext cx="406932" cy="163628"/>
                            </a:xfrm>
                            <a:prstGeom prst="rect">
                              <a:avLst/>
                            </a:prstGeom>
                            <a:noFill/>
                            <a:ln>
                              <a:noFill/>
                            </a:ln>
                          </wps:spPr>
                          <wps:txbx>
                            <w:txbxContent>
                              <w:p w14:paraId="55797DCF" w14:textId="77777777" w:rsidR="00C2753D" w:rsidRDefault="00000000">
                                <w:pPr>
                                  <w:spacing w:after="160" w:line="258" w:lineRule="auto"/>
                                  <w:ind w:left="0" w:firstLine="0"/>
                                  <w:jc w:val="left"/>
                                  <w:textDirection w:val="btLr"/>
                                </w:pPr>
                                <w:r>
                                  <w:t>NKE</w:t>
                                </w:r>
                              </w:p>
                            </w:txbxContent>
                          </wps:txbx>
                          <wps:bodyPr spcFirstLastPara="1" wrap="square" lIns="0" tIns="0" rIns="0" bIns="0" anchor="t" anchorCtr="0">
                            <a:noAutofit/>
                          </wps:bodyPr>
                        </wps:wsp>
                        <wps:wsp>
                          <wps:cNvPr id="1318265292" name="Freeform 1318265292"/>
                          <wps:cNvSpPr/>
                          <wps:spPr>
                            <a:xfrm>
                              <a:off x="2533739" y="517677"/>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404471812" name="Freeform 1404471812"/>
                          <wps:cNvSpPr/>
                          <wps:spPr>
                            <a:xfrm>
                              <a:off x="2564105" y="517677"/>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17352154" name="Freeform 1617352154"/>
                          <wps:cNvSpPr/>
                          <wps:spPr>
                            <a:xfrm>
                              <a:off x="2527" y="689749"/>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34603943" name="Freeform 334603943"/>
                          <wps:cNvSpPr/>
                          <wps:spPr>
                            <a:xfrm>
                              <a:off x="32893" y="689749"/>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799621547" name="Rectangle 1799621547"/>
                          <wps:cNvSpPr/>
                          <wps:spPr>
                            <a:xfrm>
                              <a:off x="426542" y="714046"/>
                              <a:ext cx="414598" cy="163628"/>
                            </a:xfrm>
                            <a:prstGeom prst="rect">
                              <a:avLst/>
                            </a:prstGeom>
                            <a:noFill/>
                            <a:ln>
                              <a:noFill/>
                            </a:ln>
                          </wps:spPr>
                          <wps:txbx>
                            <w:txbxContent>
                              <w:p w14:paraId="0D0F6175" w14:textId="77777777" w:rsidR="00C2753D" w:rsidRDefault="00000000">
                                <w:pPr>
                                  <w:spacing w:after="160" w:line="258" w:lineRule="auto"/>
                                  <w:ind w:left="0" w:firstLine="0"/>
                                  <w:jc w:val="left"/>
                                  <w:textDirection w:val="btLr"/>
                                </w:pPr>
                                <w:r>
                                  <w:t>UXA</w:t>
                                </w:r>
                              </w:p>
                            </w:txbxContent>
                          </wps:txbx>
                          <wps:bodyPr spcFirstLastPara="1" wrap="square" lIns="0" tIns="0" rIns="0" bIns="0" anchor="t" anchorCtr="0">
                            <a:noAutofit/>
                          </wps:bodyPr>
                        </wps:wsp>
                        <wps:wsp>
                          <wps:cNvPr id="342991931" name="Rectangle 342991931"/>
                          <wps:cNvSpPr/>
                          <wps:spPr>
                            <a:xfrm>
                              <a:off x="1268207" y="714046"/>
                              <a:ext cx="396668" cy="163628"/>
                            </a:xfrm>
                            <a:prstGeom prst="rect">
                              <a:avLst/>
                            </a:prstGeom>
                            <a:noFill/>
                            <a:ln>
                              <a:noFill/>
                            </a:ln>
                          </wps:spPr>
                          <wps:txbx>
                            <w:txbxContent>
                              <w:p w14:paraId="6B38B705" w14:textId="77777777" w:rsidR="00C2753D" w:rsidRDefault="00000000">
                                <w:pPr>
                                  <w:spacing w:after="160" w:line="258" w:lineRule="auto"/>
                                  <w:ind w:left="0" w:firstLine="0"/>
                                  <w:jc w:val="left"/>
                                  <w:textDirection w:val="btLr"/>
                                </w:pPr>
                                <w:r>
                                  <w:t>BCT</w:t>
                                </w:r>
                              </w:p>
                            </w:txbxContent>
                          </wps:txbx>
                          <wps:bodyPr spcFirstLastPara="1" wrap="square" lIns="0" tIns="0" rIns="0" bIns="0" anchor="t" anchorCtr="0">
                            <a:noAutofit/>
                          </wps:bodyPr>
                        </wps:wsp>
                        <wps:wsp>
                          <wps:cNvPr id="196421146" name="Rectangle 196421146"/>
                          <wps:cNvSpPr/>
                          <wps:spPr>
                            <a:xfrm>
                              <a:off x="2212492" y="714046"/>
                              <a:ext cx="276398" cy="163628"/>
                            </a:xfrm>
                            <a:prstGeom prst="rect">
                              <a:avLst/>
                            </a:prstGeom>
                            <a:noFill/>
                            <a:ln>
                              <a:noFill/>
                            </a:ln>
                          </wps:spPr>
                          <wps:txbx>
                            <w:txbxContent>
                              <w:p w14:paraId="0DD38729" w14:textId="77777777" w:rsidR="00C2753D" w:rsidRDefault="00000000">
                                <w:pPr>
                                  <w:spacing w:after="160" w:line="258" w:lineRule="auto"/>
                                  <w:ind w:left="0" w:firstLine="0"/>
                                  <w:jc w:val="left"/>
                                  <w:textDirection w:val="btLr"/>
                                </w:pPr>
                                <w:r>
                                  <w:t>141</w:t>
                                </w:r>
                              </w:p>
                            </w:txbxContent>
                          </wps:txbx>
                          <wps:bodyPr spcFirstLastPara="1" wrap="square" lIns="0" tIns="0" rIns="0" bIns="0" anchor="t" anchorCtr="0">
                            <a:noAutofit/>
                          </wps:bodyPr>
                        </wps:wsp>
                        <wps:wsp>
                          <wps:cNvPr id="508165630" name="Rectangle 508165630"/>
                          <wps:cNvSpPr/>
                          <wps:spPr>
                            <a:xfrm>
                              <a:off x="1868760" y="714046"/>
                              <a:ext cx="92133" cy="163628"/>
                            </a:xfrm>
                            <a:prstGeom prst="rect">
                              <a:avLst/>
                            </a:prstGeom>
                            <a:noFill/>
                            <a:ln>
                              <a:noFill/>
                            </a:ln>
                          </wps:spPr>
                          <wps:txbx>
                            <w:txbxContent>
                              <w:p w14:paraId="7C647DF0" w14:textId="77777777" w:rsidR="00C2753D" w:rsidRDefault="00000000">
                                <w:pPr>
                                  <w:spacing w:after="160" w:line="258" w:lineRule="auto"/>
                                  <w:ind w:left="0" w:firstLine="0"/>
                                  <w:jc w:val="left"/>
                                  <w:textDirection w:val="btLr"/>
                                </w:pPr>
                                <w:r>
                                  <w:t>0</w:t>
                                </w:r>
                              </w:p>
                            </w:txbxContent>
                          </wps:txbx>
                          <wps:bodyPr spcFirstLastPara="1" wrap="square" lIns="0" tIns="0" rIns="0" bIns="0" anchor="t" anchorCtr="0">
                            <a:noAutofit/>
                          </wps:bodyPr>
                        </wps:wsp>
                        <wps:wsp>
                          <wps:cNvPr id="425618578" name="Freeform 425618578"/>
                          <wps:cNvSpPr/>
                          <wps:spPr>
                            <a:xfrm>
                              <a:off x="2533739" y="689749"/>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165795388" name="Freeform 1165795388"/>
                          <wps:cNvSpPr/>
                          <wps:spPr>
                            <a:xfrm>
                              <a:off x="2564105" y="689749"/>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8052100" name="Freeform 18052100"/>
                          <wps:cNvSpPr/>
                          <wps:spPr>
                            <a:xfrm>
                              <a:off x="2527" y="861822"/>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13078894" name="Freeform 813078894"/>
                          <wps:cNvSpPr/>
                          <wps:spPr>
                            <a:xfrm>
                              <a:off x="32893" y="861822"/>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2484031" name="Rectangle 12484031"/>
                          <wps:cNvSpPr/>
                          <wps:spPr>
                            <a:xfrm>
                              <a:off x="426542" y="886130"/>
                              <a:ext cx="414598" cy="163628"/>
                            </a:xfrm>
                            <a:prstGeom prst="rect">
                              <a:avLst/>
                            </a:prstGeom>
                            <a:noFill/>
                            <a:ln>
                              <a:noFill/>
                            </a:ln>
                          </wps:spPr>
                          <wps:txbx>
                            <w:txbxContent>
                              <w:p w14:paraId="5E966FE2" w14:textId="77777777" w:rsidR="00C2753D" w:rsidRDefault="00000000">
                                <w:pPr>
                                  <w:spacing w:after="160" w:line="258" w:lineRule="auto"/>
                                  <w:ind w:left="0" w:firstLine="0"/>
                                  <w:jc w:val="left"/>
                                  <w:textDirection w:val="btLr"/>
                                </w:pPr>
                                <w:r>
                                  <w:t>UXA</w:t>
                                </w:r>
                              </w:p>
                            </w:txbxContent>
                          </wps:txbx>
                          <wps:bodyPr spcFirstLastPara="1" wrap="square" lIns="0" tIns="0" rIns="0" bIns="0" anchor="t" anchorCtr="0">
                            <a:noAutofit/>
                          </wps:bodyPr>
                        </wps:wsp>
                        <wps:wsp>
                          <wps:cNvPr id="1610096818" name="Rectangle 1610096818"/>
                          <wps:cNvSpPr/>
                          <wps:spPr>
                            <a:xfrm>
                              <a:off x="1262388" y="886130"/>
                              <a:ext cx="412037" cy="163628"/>
                            </a:xfrm>
                            <a:prstGeom prst="rect">
                              <a:avLst/>
                            </a:prstGeom>
                            <a:noFill/>
                            <a:ln>
                              <a:noFill/>
                            </a:ln>
                          </wps:spPr>
                          <wps:txbx>
                            <w:txbxContent>
                              <w:p w14:paraId="1343449C" w14:textId="77777777" w:rsidR="00C2753D" w:rsidRDefault="00000000">
                                <w:pPr>
                                  <w:spacing w:after="160" w:line="258" w:lineRule="auto"/>
                                  <w:ind w:left="0" w:firstLine="0"/>
                                  <w:jc w:val="left"/>
                                  <w:textDirection w:val="btLr"/>
                                </w:pPr>
                                <w:r>
                                  <w:t>DBD</w:t>
                                </w:r>
                              </w:p>
                            </w:txbxContent>
                          </wps:txbx>
                          <wps:bodyPr spcFirstLastPara="1" wrap="square" lIns="0" tIns="0" rIns="0" bIns="0" anchor="t" anchorCtr="0">
                            <a:noAutofit/>
                          </wps:bodyPr>
                        </wps:wsp>
                        <wps:wsp>
                          <wps:cNvPr id="1481365043" name="Rectangle 1481365043"/>
                          <wps:cNvSpPr/>
                          <wps:spPr>
                            <a:xfrm>
                              <a:off x="2212409" y="886130"/>
                              <a:ext cx="276398" cy="163628"/>
                            </a:xfrm>
                            <a:prstGeom prst="rect">
                              <a:avLst/>
                            </a:prstGeom>
                            <a:noFill/>
                            <a:ln>
                              <a:noFill/>
                            </a:ln>
                          </wps:spPr>
                          <wps:txbx>
                            <w:txbxContent>
                              <w:p w14:paraId="56BFD043" w14:textId="77777777" w:rsidR="00C2753D" w:rsidRDefault="00000000">
                                <w:pPr>
                                  <w:spacing w:after="160" w:line="258" w:lineRule="auto"/>
                                  <w:ind w:left="0" w:firstLine="0"/>
                                  <w:jc w:val="left"/>
                                  <w:textDirection w:val="btLr"/>
                                </w:pPr>
                                <w:r>
                                  <w:t>112</w:t>
                                </w:r>
                              </w:p>
                            </w:txbxContent>
                          </wps:txbx>
                          <wps:bodyPr spcFirstLastPara="1" wrap="square" lIns="0" tIns="0" rIns="0" bIns="0" anchor="t" anchorCtr="0">
                            <a:noAutofit/>
                          </wps:bodyPr>
                        </wps:wsp>
                        <wps:wsp>
                          <wps:cNvPr id="132349776" name="Rectangle 132349776"/>
                          <wps:cNvSpPr/>
                          <wps:spPr>
                            <a:xfrm>
                              <a:off x="1868816" y="886130"/>
                              <a:ext cx="92132" cy="163628"/>
                            </a:xfrm>
                            <a:prstGeom prst="rect">
                              <a:avLst/>
                            </a:prstGeom>
                            <a:noFill/>
                            <a:ln>
                              <a:noFill/>
                            </a:ln>
                          </wps:spPr>
                          <wps:txbx>
                            <w:txbxContent>
                              <w:p w14:paraId="41303CD7" w14:textId="77777777" w:rsidR="00C2753D" w:rsidRDefault="00000000">
                                <w:pPr>
                                  <w:spacing w:after="160" w:line="258" w:lineRule="auto"/>
                                  <w:ind w:left="0" w:firstLine="0"/>
                                  <w:jc w:val="left"/>
                                  <w:textDirection w:val="btLr"/>
                                </w:pPr>
                                <w:r>
                                  <w:t>0</w:t>
                                </w:r>
                              </w:p>
                            </w:txbxContent>
                          </wps:txbx>
                          <wps:bodyPr spcFirstLastPara="1" wrap="square" lIns="0" tIns="0" rIns="0" bIns="0" anchor="t" anchorCtr="0">
                            <a:noAutofit/>
                          </wps:bodyPr>
                        </wps:wsp>
                        <wps:wsp>
                          <wps:cNvPr id="1281001824" name="Freeform 1281001824"/>
                          <wps:cNvSpPr/>
                          <wps:spPr>
                            <a:xfrm>
                              <a:off x="2533739" y="861822"/>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71126761" name="Freeform 171126761"/>
                          <wps:cNvSpPr/>
                          <wps:spPr>
                            <a:xfrm>
                              <a:off x="2564105" y="861822"/>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106374964" name="Freeform 2106374964"/>
                          <wps:cNvSpPr/>
                          <wps:spPr>
                            <a:xfrm>
                              <a:off x="2527" y="1033894"/>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11234092" name="Freeform 1311234092"/>
                          <wps:cNvSpPr/>
                          <wps:spPr>
                            <a:xfrm>
                              <a:off x="32893" y="1033894"/>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134214004" name="Rectangle 2134214004"/>
                          <wps:cNvSpPr/>
                          <wps:spPr>
                            <a:xfrm>
                              <a:off x="1262388" y="1058203"/>
                              <a:ext cx="412037" cy="163628"/>
                            </a:xfrm>
                            <a:prstGeom prst="rect">
                              <a:avLst/>
                            </a:prstGeom>
                            <a:noFill/>
                            <a:ln>
                              <a:noFill/>
                            </a:ln>
                          </wps:spPr>
                          <wps:txbx>
                            <w:txbxContent>
                              <w:p w14:paraId="3A6C7CA6" w14:textId="77777777" w:rsidR="00C2753D" w:rsidRDefault="00000000">
                                <w:pPr>
                                  <w:spacing w:after="160" w:line="258" w:lineRule="auto"/>
                                  <w:ind w:left="0" w:firstLine="0"/>
                                  <w:jc w:val="left"/>
                                  <w:textDirection w:val="btLr"/>
                                </w:pPr>
                                <w:r>
                                  <w:t>DBD</w:t>
                                </w:r>
                              </w:p>
                            </w:txbxContent>
                          </wps:txbx>
                          <wps:bodyPr spcFirstLastPara="1" wrap="square" lIns="0" tIns="0" rIns="0" bIns="0" anchor="t" anchorCtr="0">
                            <a:noAutofit/>
                          </wps:bodyPr>
                        </wps:wsp>
                        <wps:wsp>
                          <wps:cNvPr id="1304608827" name="Rectangle 1304608827"/>
                          <wps:cNvSpPr/>
                          <wps:spPr>
                            <a:xfrm>
                              <a:off x="426542" y="1058203"/>
                              <a:ext cx="414598" cy="163628"/>
                            </a:xfrm>
                            <a:prstGeom prst="rect">
                              <a:avLst/>
                            </a:prstGeom>
                            <a:noFill/>
                            <a:ln>
                              <a:noFill/>
                            </a:ln>
                          </wps:spPr>
                          <wps:txbx>
                            <w:txbxContent>
                              <w:p w14:paraId="088A343E" w14:textId="77777777" w:rsidR="00C2753D" w:rsidRDefault="00000000">
                                <w:pPr>
                                  <w:spacing w:after="160" w:line="258" w:lineRule="auto"/>
                                  <w:ind w:left="0" w:firstLine="0"/>
                                  <w:jc w:val="left"/>
                                  <w:textDirection w:val="btLr"/>
                                </w:pPr>
                                <w:r>
                                  <w:t>UXA</w:t>
                                </w:r>
                              </w:p>
                            </w:txbxContent>
                          </wps:txbx>
                          <wps:bodyPr spcFirstLastPara="1" wrap="square" lIns="0" tIns="0" rIns="0" bIns="0" anchor="t" anchorCtr="0">
                            <a:noAutofit/>
                          </wps:bodyPr>
                        </wps:wsp>
                        <wps:wsp>
                          <wps:cNvPr id="865075261" name="Rectangle 865075261"/>
                          <wps:cNvSpPr/>
                          <wps:spPr>
                            <a:xfrm>
                              <a:off x="2212409" y="1058203"/>
                              <a:ext cx="276398" cy="163628"/>
                            </a:xfrm>
                            <a:prstGeom prst="rect">
                              <a:avLst/>
                            </a:prstGeom>
                            <a:noFill/>
                            <a:ln>
                              <a:noFill/>
                            </a:ln>
                          </wps:spPr>
                          <wps:txbx>
                            <w:txbxContent>
                              <w:p w14:paraId="3F7F61D8" w14:textId="77777777" w:rsidR="00C2753D" w:rsidRDefault="00000000">
                                <w:pPr>
                                  <w:spacing w:after="160" w:line="258" w:lineRule="auto"/>
                                  <w:ind w:left="0" w:firstLine="0"/>
                                  <w:jc w:val="left"/>
                                  <w:textDirection w:val="btLr"/>
                                </w:pPr>
                                <w:r>
                                  <w:t>128</w:t>
                                </w:r>
                              </w:p>
                            </w:txbxContent>
                          </wps:txbx>
                          <wps:bodyPr spcFirstLastPara="1" wrap="square" lIns="0" tIns="0" rIns="0" bIns="0" anchor="t" anchorCtr="0">
                            <a:noAutofit/>
                          </wps:bodyPr>
                        </wps:wsp>
                        <wps:wsp>
                          <wps:cNvPr id="1777372330" name="Rectangle 1777372330"/>
                          <wps:cNvSpPr/>
                          <wps:spPr>
                            <a:xfrm>
                              <a:off x="1868816" y="1058203"/>
                              <a:ext cx="92132" cy="163628"/>
                            </a:xfrm>
                            <a:prstGeom prst="rect">
                              <a:avLst/>
                            </a:prstGeom>
                            <a:noFill/>
                            <a:ln>
                              <a:noFill/>
                            </a:ln>
                          </wps:spPr>
                          <wps:txbx>
                            <w:txbxContent>
                              <w:p w14:paraId="74737502" w14:textId="77777777" w:rsidR="00C2753D" w:rsidRDefault="00000000">
                                <w:pPr>
                                  <w:spacing w:after="160" w:line="258" w:lineRule="auto"/>
                                  <w:ind w:left="0" w:firstLine="0"/>
                                  <w:jc w:val="left"/>
                                  <w:textDirection w:val="btLr"/>
                                </w:pPr>
                                <w:r>
                                  <w:t>0</w:t>
                                </w:r>
                              </w:p>
                            </w:txbxContent>
                          </wps:txbx>
                          <wps:bodyPr spcFirstLastPara="1" wrap="square" lIns="0" tIns="0" rIns="0" bIns="0" anchor="t" anchorCtr="0">
                            <a:noAutofit/>
                          </wps:bodyPr>
                        </wps:wsp>
                        <wps:wsp>
                          <wps:cNvPr id="768766712" name="Freeform 768766712"/>
                          <wps:cNvSpPr/>
                          <wps:spPr>
                            <a:xfrm>
                              <a:off x="2533739" y="1033894"/>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918613190" name="Freeform 1918613190"/>
                          <wps:cNvSpPr/>
                          <wps:spPr>
                            <a:xfrm>
                              <a:off x="2564105" y="1033894"/>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577276290" name="Freeform 1577276290"/>
                          <wps:cNvSpPr/>
                          <wps:spPr>
                            <a:xfrm>
                              <a:off x="2527" y="1205979"/>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765575295" name="Freeform 765575295"/>
                          <wps:cNvSpPr/>
                          <wps:spPr>
                            <a:xfrm>
                              <a:off x="32893" y="1205979"/>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881952525" name="Rectangle 1881952525"/>
                          <wps:cNvSpPr/>
                          <wps:spPr>
                            <a:xfrm>
                              <a:off x="1262388" y="1230275"/>
                              <a:ext cx="412037" cy="163628"/>
                            </a:xfrm>
                            <a:prstGeom prst="rect">
                              <a:avLst/>
                            </a:prstGeom>
                            <a:noFill/>
                            <a:ln>
                              <a:noFill/>
                            </a:ln>
                          </wps:spPr>
                          <wps:txbx>
                            <w:txbxContent>
                              <w:p w14:paraId="5D5B0BF8" w14:textId="77777777" w:rsidR="00C2753D" w:rsidRDefault="00000000">
                                <w:pPr>
                                  <w:spacing w:after="160" w:line="258" w:lineRule="auto"/>
                                  <w:ind w:left="0" w:firstLine="0"/>
                                  <w:jc w:val="left"/>
                                  <w:textDirection w:val="btLr"/>
                                </w:pPr>
                                <w:r>
                                  <w:t>DBD</w:t>
                                </w:r>
                              </w:p>
                            </w:txbxContent>
                          </wps:txbx>
                          <wps:bodyPr spcFirstLastPara="1" wrap="square" lIns="0" tIns="0" rIns="0" bIns="0" anchor="t" anchorCtr="0">
                            <a:noAutofit/>
                          </wps:bodyPr>
                        </wps:wsp>
                        <wps:wsp>
                          <wps:cNvPr id="1115402499" name="Rectangle 1115402499"/>
                          <wps:cNvSpPr/>
                          <wps:spPr>
                            <a:xfrm>
                              <a:off x="426542" y="1230275"/>
                              <a:ext cx="414598" cy="163628"/>
                            </a:xfrm>
                            <a:prstGeom prst="rect">
                              <a:avLst/>
                            </a:prstGeom>
                            <a:noFill/>
                            <a:ln>
                              <a:noFill/>
                            </a:ln>
                          </wps:spPr>
                          <wps:txbx>
                            <w:txbxContent>
                              <w:p w14:paraId="21D87774" w14:textId="77777777" w:rsidR="00C2753D" w:rsidRDefault="00000000">
                                <w:pPr>
                                  <w:spacing w:after="160" w:line="258" w:lineRule="auto"/>
                                  <w:ind w:left="0" w:firstLine="0"/>
                                  <w:jc w:val="left"/>
                                  <w:textDirection w:val="btLr"/>
                                </w:pPr>
                                <w:r>
                                  <w:t>UXA</w:t>
                                </w:r>
                              </w:p>
                            </w:txbxContent>
                          </wps:txbx>
                          <wps:bodyPr spcFirstLastPara="1" wrap="square" lIns="0" tIns="0" rIns="0" bIns="0" anchor="t" anchorCtr="0">
                            <a:noAutofit/>
                          </wps:bodyPr>
                        </wps:wsp>
                        <wps:wsp>
                          <wps:cNvPr id="1139283616" name="Rectangle 1139283616"/>
                          <wps:cNvSpPr/>
                          <wps:spPr>
                            <a:xfrm>
                              <a:off x="2212409" y="1230275"/>
                              <a:ext cx="276398" cy="163628"/>
                            </a:xfrm>
                            <a:prstGeom prst="rect">
                              <a:avLst/>
                            </a:prstGeom>
                            <a:noFill/>
                            <a:ln>
                              <a:noFill/>
                            </a:ln>
                          </wps:spPr>
                          <wps:txbx>
                            <w:txbxContent>
                              <w:p w14:paraId="1C983A2E" w14:textId="77777777" w:rsidR="00C2753D" w:rsidRDefault="00000000">
                                <w:pPr>
                                  <w:spacing w:after="160" w:line="258" w:lineRule="auto"/>
                                  <w:ind w:left="0" w:firstLine="0"/>
                                  <w:jc w:val="left"/>
                                  <w:textDirection w:val="btLr"/>
                                </w:pPr>
                                <w:r>
                                  <w:t>110</w:t>
                                </w:r>
                              </w:p>
                            </w:txbxContent>
                          </wps:txbx>
                          <wps:bodyPr spcFirstLastPara="1" wrap="square" lIns="0" tIns="0" rIns="0" bIns="0" anchor="t" anchorCtr="0">
                            <a:noAutofit/>
                          </wps:bodyPr>
                        </wps:wsp>
                        <wps:wsp>
                          <wps:cNvPr id="1953615301" name="Rectangle 1953615301"/>
                          <wps:cNvSpPr/>
                          <wps:spPr>
                            <a:xfrm>
                              <a:off x="1868816" y="1230275"/>
                              <a:ext cx="92132" cy="163628"/>
                            </a:xfrm>
                            <a:prstGeom prst="rect">
                              <a:avLst/>
                            </a:prstGeom>
                            <a:noFill/>
                            <a:ln>
                              <a:noFill/>
                            </a:ln>
                          </wps:spPr>
                          <wps:txbx>
                            <w:txbxContent>
                              <w:p w14:paraId="7667619D" w14:textId="77777777" w:rsidR="00C2753D" w:rsidRDefault="00000000">
                                <w:pPr>
                                  <w:spacing w:after="160" w:line="258" w:lineRule="auto"/>
                                  <w:ind w:left="0" w:firstLine="0"/>
                                  <w:jc w:val="left"/>
                                  <w:textDirection w:val="btLr"/>
                                </w:pPr>
                                <w:r>
                                  <w:t>0</w:t>
                                </w:r>
                              </w:p>
                            </w:txbxContent>
                          </wps:txbx>
                          <wps:bodyPr spcFirstLastPara="1" wrap="square" lIns="0" tIns="0" rIns="0" bIns="0" anchor="t" anchorCtr="0">
                            <a:noAutofit/>
                          </wps:bodyPr>
                        </wps:wsp>
                        <wps:wsp>
                          <wps:cNvPr id="70671786" name="Freeform 70671786"/>
                          <wps:cNvSpPr/>
                          <wps:spPr>
                            <a:xfrm>
                              <a:off x="2533739" y="1205979"/>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08366245" name="Freeform 808366245"/>
                          <wps:cNvSpPr/>
                          <wps:spPr>
                            <a:xfrm>
                              <a:off x="2564105" y="1205979"/>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168362621" name="Freeform 1168362621"/>
                          <wps:cNvSpPr/>
                          <wps:spPr>
                            <a:xfrm>
                              <a:off x="0" y="1467104"/>
                              <a:ext cx="2566632" cy="0"/>
                            </a:xfrm>
                            <a:custGeom>
                              <a:avLst/>
                              <a:gdLst/>
                              <a:ahLst/>
                              <a:cxnLst/>
                              <a:rect l="l" t="t" r="r" b="b"/>
                              <a:pathLst>
                                <a:path w="2566632" h="120000" extrusionOk="0">
                                  <a:moveTo>
                                    <a:pt x="0" y="0"/>
                                  </a:moveTo>
                                  <a:lnTo>
                                    <a:pt x="2566632" y="0"/>
                                  </a:lnTo>
                                </a:path>
                              </a:pathLst>
                            </a:custGeom>
                            <a:noFill/>
                            <a:ln w="1107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500257624" name="Rectangle 500257624"/>
                          <wps:cNvSpPr/>
                          <wps:spPr>
                            <a:xfrm>
                              <a:off x="136207" y="1610551"/>
                              <a:ext cx="855678" cy="168279"/>
                            </a:xfrm>
                            <a:prstGeom prst="rect">
                              <a:avLst/>
                            </a:prstGeom>
                            <a:noFill/>
                            <a:ln>
                              <a:noFill/>
                            </a:ln>
                          </wps:spPr>
                          <wps:txbx>
                            <w:txbxContent>
                              <w:p w14:paraId="0CAE8404" w14:textId="77777777" w:rsidR="00C2753D" w:rsidRDefault="00000000">
                                <w:pPr>
                                  <w:spacing w:after="160" w:line="258" w:lineRule="auto"/>
                                  <w:ind w:left="0" w:firstLine="0"/>
                                  <w:jc w:val="left"/>
                                  <w:textDirection w:val="btLr"/>
                                </w:pPr>
                                <w:r>
                                  <w:rPr>
                                    <w:rFonts w:ascii="Calibri" w:eastAsia="Calibri" w:hAnsi="Calibri" w:cs="Calibri"/>
                                    <w:sz w:val="20"/>
                                  </w:rPr>
                                  <w:t>Table 3.1:</w:t>
                                </w:r>
                              </w:p>
                            </w:txbxContent>
                          </wps:txbx>
                          <wps:bodyPr spcFirstLastPara="1" wrap="square" lIns="0" tIns="0" rIns="0" bIns="0" anchor="t" anchorCtr="0">
                            <a:noAutofit/>
                          </wps:bodyPr>
                        </wps:wsp>
                        <wps:wsp>
                          <wps:cNvPr id="1530550999" name="Rectangle 1530550999"/>
                          <wps:cNvSpPr/>
                          <wps:spPr>
                            <a:xfrm>
                              <a:off x="842175" y="1617637"/>
                              <a:ext cx="2112330" cy="149431"/>
                            </a:xfrm>
                            <a:prstGeom prst="rect">
                              <a:avLst/>
                            </a:prstGeom>
                            <a:noFill/>
                            <a:ln>
                              <a:noFill/>
                            </a:ln>
                          </wps:spPr>
                          <wps:txbx>
                            <w:txbxContent>
                              <w:p w14:paraId="31ACB1CA" w14:textId="77777777" w:rsidR="00C2753D" w:rsidRDefault="00000000">
                                <w:pPr>
                                  <w:spacing w:after="160" w:line="258" w:lineRule="auto"/>
                                  <w:ind w:left="0" w:firstLine="0"/>
                                  <w:jc w:val="left"/>
                                  <w:textDirection w:val="btLr"/>
                                </w:pPr>
                                <w:r>
                                  <w:rPr>
                                    <w:sz w:val="20"/>
                                  </w:rPr>
                                  <w:t>FlightconnectionssampleI6</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566632" cy="1737076"/>
                <wp:effectExtent b="0" l="0" r="0" t="0"/>
                <wp:docPr id="34932" name="image41.png"/>
                <a:graphic>
                  <a:graphicData uri="http://schemas.openxmlformats.org/drawingml/2006/picture">
                    <pic:pic>
                      <pic:nvPicPr>
                        <pic:cNvPr id="0" name="image41.png"/>
                        <pic:cNvPicPr preferRelativeResize="0"/>
                      </pic:nvPicPr>
                      <pic:blipFill>
                        <a:blip r:embed="rId63"/>
                        <a:srcRect/>
                        <a:stretch>
                          <a:fillRect/>
                        </a:stretch>
                      </pic:blipFill>
                      <pic:spPr>
                        <a:xfrm>
                          <a:off x="0" y="0"/>
                          <a:ext cx="2566632" cy="1737076"/>
                        </a:xfrm>
                        <a:prstGeom prst="rect"/>
                        <a:ln/>
                      </pic:spPr>
                    </pic:pic>
                  </a:graphicData>
                </a:graphic>
              </wp:inline>
            </w:drawing>
          </mc:Fallback>
        </mc:AlternateContent>
      </w:r>
    </w:p>
    <w:p w14:paraId="5ACF85CE" w14:textId="0494F45B" w:rsidR="00C2753D" w:rsidRDefault="00000000">
      <w:pPr>
        <w:spacing w:after="510"/>
        <w:ind w:left="-5" w:firstLine="0"/>
      </w:pPr>
      <w:r>
        <w:t xml:space="preserve">For every instance </w:t>
      </w:r>
      <w:r>
        <w:rPr>
          <w:i/>
        </w:rPr>
        <w:t>I</w:t>
      </w:r>
      <w:r>
        <w:rPr>
          <w:i/>
          <w:vertAlign w:val="subscript"/>
        </w:rPr>
        <w:t>i</w:t>
      </w:r>
      <w:r>
        <w:t xml:space="preserve">, we know what connections exist between two airports for a specific day and the associated cost. There might be in some instances flights connections at day 0, this means these connections exist for every day of the journey at the same price. Furthermore, we could have </w:t>
      </w:r>
      <w:ins w:id="177" w:author="Miailhe, Anabelle" w:date="2024-08-22T12:33:00Z" w16du:dateUtc="2024-08-22T10:33:00Z">
        <w:r w:rsidR="00371FF9">
          <w:t xml:space="preserve">the </w:t>
        </w:r>
      </w:ins>
      <w:r>
        <w:t xml:space="preserve">same flight connections at a specific day but with different prices. </w:t>
      </w:r>
      <w:ins w:id="178" w:author="Miailhe, Anabelle" w:date="2024-08-22T12:33:00Z" w16du:dateUtc="2024-08-22T10:33:00Z">
        <w:r w:rsidR="00371FF9">
          <w:t>Futhermore, w</w:t>
        </w:r>
      </w:ins>
      <w:del w:id="179" w:author="Miailhe, Anabelle" w:date="2024-08-22T12:33:00Z" w16du:dateUtc="2024-08-22T10:33:00Z">
        <w:r w:rsidDel="00371FF9">
          <w:delText>W</w:delText>
        </w:r>
      </w:del>
      <w:r>
        <w:t xml:space="preserve">e </w:t>
      </w:r>
      <w:del w:id="180" w:author="Miailhe, Anabelle" w:date="2024-08-22T12:33:00Z" w16du:dateUtc="2024-08-22T10:33:00Z">
        <w:r w:rsidDel="00371FF9">
          <w:delText xml:space="preserve">then </w:delText>
        </w:r>
      </w:del>
      <w:r>
        <w:t xml:space="preserve">have to consider </w:t>
      </w:r>
      <w:del w:id="181" w:author="Miailhe, Anabelle" w:date="2024-08-22T12:34:00Z" w16du:dateUtc="2024-08-22T10:34:00Z">
        <w:r w:rsidDel="00371FF9">
          <w:delText xml:space="preserve">only </w:delText>
        </w:r>
      </w:del>
      <w:ins w:id="182" w:author="Miailhe, Anabelle" w:date="2024-08-22T12:34:00Z" w16du:dateUtc="2024-08-22T10:34:00Z">
        <w:r w:rsidR="00371FF9">
          <w:t>solely</w:t>
        </w:r>
        <w:r w:rsidR="00371FF9">
          <w:t xml:space="preserve"> </w:t>
        </w:r>
      </w:ins>
      <w:r>
        <w:t>the more relevant connections i.e. the flight connection with the lowest fare.</w:t>
      </w:r>
    </w:p>
    <w:p w14:paraId="664D05DA" w14:textId="77777777" w:rsidR="00C2753D" w:rsidRDefault="00000000">
      <w:pPr>
        <w:pStyle w:val="Heading3"/>
        <w:tabs>
          <w:tab w:val="center" w:pos="2008"/>
        </w:tabs>
        <w:spacing w:after="416"/>
        <w:ind w:left="-15" w:firstLine="0"/>
      </w:pPr>
      <w:r>
        <w:t>3.2.2</w:t>
      </w:r>
      <w:r>
        <w:tab/>
        <w:t>General formulation</w:t>
      </w:r>
    </w:p>
    <w:p w14:paraId="33E66A1E" w14:textId="77777777" w:rsidR="00C2753D" w:rsidRDefault="00000000">
      <w:pPr>
        <w:spacing w:after="584"/>
        <w:ind w:left="-5" w:firstLine="0"/>
      </w:pPr>
      <w:r>
        <w:t xml:space="preserve">An instance </w:t>
      </w:r>
      <w:r>
        <w:rPr>
          <w:i/>
        </w:rPr>
        <w:t>I</w:t>
      </w:r>
      <w:r>
        <w:rPr>
          <w:i/>
          <w:vertAlign w:val="subscript"/>
        </w:rPr>
        <w:t xml:space="preserve">i </w:t>
      </w:r>
      <w:r>
        <w:t>can be mathematically defined as follows:</w:t>
      </w:r>
    </w:p>
    <w:p w14:paraId="2981C649" w14:textId="77777777" w:rsidR="00C2753D" w:rsidRDefault="00000000">
      <w:pPr>
        <w:spacing w:after="429" w:line="265" w:lineRule="auto"/>
        <w:ind w:left="590" w:right="580" w:firstLine="0"/>
        <w:jc w:val="center"/>
      </w:pPr>
      <w:r>
        <w:rPr>
          <w:i/>
        </w:rPr>
        <w:t>I</w:t>
      </w:r>
      <w:r>
        <w:rPr>
          <w:i/>
          <w:sz w:val="16"/>
          <w:szCs w:val="16"/>
        </w:rPr>
        <w:t xml:space="preserve">i </w:t>
      </w:r>
      <w:r>
        <w:t>= (</w:t>
      </w:r>
      <w:r>
        <w:rPr>
          <w:i/>
        </w:rPr>
        <w:t>N</w:t>
      </w:r>
      <w:r>
        <w:rPr>
          <w:i/>
          <w:sz w:val="16"/>
          <w:szCs w:val="16"/>
        </w:rPr>
        <w:t>i</w:t>
      </w:r>
      <w:r>
        <w:rPr>
          <w:i/>
        </w:rPr>
        <w:t>,S</w:t>
      </w:r>
      <w:r>
        <w:rPr>
          <w:i/>
          <w:sz w:val="16"/>
          <w:szCs w:val="16"/>
        </w:rPr>
        <w:t>i</w:t>
      </w:r>
      <w:r>
        <w:rPr>
          <w:sz w:val="16"/>
          <w:szCs w:val="16"/>
        </w:rPr>
        <w:t>0</w:t>
      </w:r>
      <w:r>
        <w:rPr>
          <w:i/>
        </w:rPr>
        <w:t>,A</w:t>
      </w:r>
      <w:r>
        <w:rPr>
          <w:i/>
          <w:sz w:val="16"/>
          <w:szCs w:val="16"/>
        </w:rPr>
        <w:t>i</w:t>
      </w:r>
      <w:r>
        <w:rPr>
          <w:i/>
        </w:rPr>
        <w:t>,F</w:t>
      </w:r>
      <w:r>
        <w:rPr>
          <w:i/>
          <w:sz w:val="16"/>
          <w:szCs w:val="16"/>
        </w:rPr>
        <w:t>i</w:t>
      </w:r>
      <w:r>
        <w:t>)</w:t>
      </w:r>
    </w:p>
    <w:p w14:paraId="72A099A3" w14:textId="77777777" w:rsidR="00C2753D" w:rsidRDefault="00000000">
      <w:pPr>
        <w:spacing w:after="454"/>
        <w:ind w:left="-5" w:firstLine="0"/>
      </w:pPr>
      <w:r>
        <w:t>where:</w:t>
      </w:r>
    </w:p>
    <w:p w14:paraId="1632E81F" w14:textId="77777777" w:rsidR="00C2753D" w:rsidRDefault="00000000">
      <w:pPr>
        <w:numPr>
          <w:ilvl w:val="0"/>
          <w:numId w:val="4"/>
        </w:numPr>
        <w:spacing w:after="130" w:line="265" w:lineRule="auto"/>
        <w:ind w:left="531" w:hanging="218"/>
        <w:jc w:val="left"/>
      </w:pPr>
      <w:r>
        <w:rPr>
          <w:b/>
        </w:rPr>
        <w:t xml:space="preserve">Number of Areas </w:t>
      </w:r>
      <w:r>
        <w:rPr>
          <w:i/>
        </w:rPr>
        <w:t>N</w:t>
      </w:r>
      <w:r>
        <w:rPr>
          <w:i/>
          <w:vertAlign w:val="subscript"/>
        </w:rPr>
        <w:t>i</w:t>
      </w:r>
      <w:r>
        <w:t>:</w:t>
      </w:r>
    </w:p>
    <w:p w14:paraId="39FFA1F0" w14:textId="77777777" w:rsidR="00C2753D" w:rsidRDefault="00000000">
      <w:pPr>
        <w:spacing w:after="289" w:line="259" w:lineRule="auto"/>
        <w:ind w:left="545" w:firstLine="0"/>
        <w:jc w:val="center"/>
      </w:pPr>
      <w:r>
        <w:rPr>
          <w:i/>
        </w:rPr>
        <w:t>N</w:t>
      </w:r>
      <w:r>
        <w:rPr>
          <w:i/>
          <w:vertAlign w:val="subscript"/>
        </w:rPr>
        <w:t xml:space="preserve">i </w:t>
      </w:r>
      <w:r>
        <w:t xml:space="preserve">∈ </w:t>
      </w:r>
      <w:r>
        <w:rPr>
          <w:rFonts w:ascii="Calibri" w:eastAsia="Calibri" w:hAnsi="Calibri" w:cs="Calibri"/>
        </w:rPr>
        <w:t>N</w:t>
      </w:r>
    </w:p>
    <w:p w14:paraId="1EF44244" w14:textId="77777777" w:rsidR="00C2753D" w:rsidRDefault="00000000">
      <w:pPr>
        <w:spacing w:line="259" w:lineRule="auto"/>
        <w:ind w:left="555" w:firstLine="0"/>
      </w:pPr>
      <w:r>
        <w:t xml:space="preserve">The total number of distinct areas in instance </w:t>
      </w:r>
      <w:r>
        <w:rPr>
          <w:i/>
        </w:rPr>
        <w:t>I</w:t>
      </w:r>
      <w:r>
        <w:rPr>
          <w:i/>
          <w:vertAlign w:val="subscript"/>
        </w:rPr>
        <w:t>i</w:t>
      </w:r>
      <w:r>
        <w:t>.</w:t>
      </w:r>
    </w:p>
    <w:p w14:paraId="1B9EE886" w14:textId="77777777" w:rsidR="00C2753D" w:rsidRDefault="00000000">
      <w:pPr>
        <w:spacing w:after="125" w:line="265" w:lineRule="auto"/>
        <w:ind w:left="555" w:firstLine="0"/>
        <w:jc w:val="left"/>
      </w:pPr>
      <w:r>
        <w:rPr>
          <w:b/>
        </w:rPr>
        <w:t xml:space="preserve">Starting Airport </w:t>
      </w:r>
      <w:r>
        <w:rPr>
          <w:i/>
        </w:rPr>
        <w:t>S</w:t>
      </w:r>
      <w:r>
        <w:rPr>
          <w:i/>
          <w:vertAlign w:val="subscript"/>
        </w:rPr>
        <w:t>i</w:t>
      </w:r>
      <w:r>
        <w:rPr>
          <w:vertAlign w:val="subscript"/>
        </w:rPr>
        <w:t>0</w:t>
      </w:r>
      <w:r>
        <w:t>:</w:t>
      </w:r>
    </w:p>
    <w:p w14:paraId="3A4B0A89" w14:textId="77777777" w:rsidR="00C2753D" w:rsidRDefault="00000000">
      <w:pPr>
        <w:spacing w:after="255" w:line="259" w:lineRule="auto"/>
        <w:ind w:left="1465" w:right="909" w:firstLine="0"/>
        <w:jc w:val="center"/>
      </w:pPr>
      <w:r>
        <w:rPr>
          <w:i/>
        </w:rPr>
        <w:t>S</w:t>
      </w:r>
      <w:r>
        <w:rPr>
          <w:i/>
          <w:vertAlign w:val="subscript"/>
        </w:rPr>
        <w:t>i</w:t>
      </w:r>
      <w:r>
        <w:rPr>
          <w:vertAlign w:val="subscript"/>
        </w:rPr>
        <w:t xml:space="preserve">0 </w:t>
      </w:r>
      <w:r>
        <w:t>∈ Airports</w:t>
      </w:r>
    </w:p>
    <w:p w14:paraId="6BE009E6" w14:textId="77777777" w:rsidR="00C2753D" w:rsidRDefault="00000000">
      <w:pPr>
        <w:spacing w:after="305" w:line="259" w:lineRule="auto"/>
        <w:ind w:left="555" w:firstLine="0"/>
      </w:pPr>
      <w:r>
        <w:t>The starting airport of the traveller.</w:t>
      </w:r>
    </w:p>
    <w:p w14:paraId="0CE8BE7C" w14:textId="77777777" w:rsidR="00C2753D" w:rsidRDefault="00000000">
      <w:pPr>
        <w:numPr>
          <w:ilvl w:val="0"/>
          <w:numId w:val="4"/>
        </w:numPr>
        <w:spacing w:after="439" w:line="265" w:lineRule="auto"/>
        <w:ind w:left="531" w:hanging="218"/>
        <w:jc w:val="left"/>
      </w:pPr>
      <w:r>
        <w:rPr>
          <w:b/>
        </w:rPr>
        <w:t>Airports in Each Area</w:t>
      </w:r>
      <w:r>
        <w:t>:</w:t>
      </w:r>
    </w:p>
    <w:p w14:paraId="57E04D2C" w14:textId="77777777" w:rsidR="00C2753D" w:rsidRDefault="00000000">
      <w:pPr>
        <w:spacing w:after="401" w:line="265" w:lineRule="auto"/>
        <w:ind w:left="590" w:right="35" w:firstLine="0"/>
        <w:jc w:val="center"/>
      </w:pPr>
      <w:r>
        <w:rPr>
          <w:i/>
        </w:rPr>
        <w:lastRenderedPageBreak/>
        <w:t>A</w:t>
      </w:r>
      <w:r>
        <w:rPr>
          <w:i/>
          <w:sz w:val="16"/>
          <w:szCs w:val="16"/>
        </w:rPr>
        <w:t xml:space="preserve">i </w:t>
      </w:r>
      <w:r>
        <w:t>= {</w:t>
      </w:r>
      <w:r>
        <w:rPr>
          <w:i/>
        </w:rPr>
        <w:t>A</w:t>
      </w:r>
      <w:r>
        <w:rPr>
          <w:i/>
          <w:sz w:val="16"/>
          <w:szCs w:val="16"/>
        </w:rPr>
        <w:t>i,</w:t>
      </w:r>
      <w:r>
        <w:rPr>
          <w:sz w:val="16"/>
          <w:szCs w:val="16"/>
        </w:rPr>
        <w:t>1</w:t>
      </w:r>
      <w:r>
        <w:rPr>
          <w:i/>
        </w:rPr>
        <w:t>,A</w:t>
      </w:r>
      <w:r>
        <w:rPr>
          <w:i/>
          <w:sz w:val="16"/>
          <w:szCs w:val="16"/>
        </w:rPr>
        <w:t>i,</w:t>
      </w:r>
      <w:r>
        <w:rPr>
          <w:sz w:val="16"/>
          <w:szCs w:val="16"/>
        </w:rPr>
        <w:t>2</w:t>
      </w:r>
      <w:r>
        <w:rPr>
          <w:i/>
        </w:rPr>
        <w:t>,...A</w:t>
      </w:r>
      <w:r>
        <w:rPr>
          <w:i/>
          <w:sz w:val="16"/>
          <w:szCs w:val="16"/>
        </w:rPr>
        <w:t>i,N</w:t>
      </w:r>
      <w:r>
        <w:rPr>
          <w:i/>
          <w:sz w:val="12"/>
          <w:szCs w:val="12"/>
        </w:rPr>
        <w:t>i</w:t>
      </w:r>
      <w:r>
        <w:t>}</w:t>
      </w:r>
    </w:p>
    <w:p w14:paraId="52FD7EAE" w14:textId="77777777" w:rsidR="00C2753D" w:rsidRDefault="00000000">
      <w:pPr>
        <w:spacing w:after="384"/>
        <w:ind w:left="555" w:firstLine="0"/>
      </w:pPr>
      <w:r>
        <w:t xml:space="preserve">where each </w:t>
      </w:r>
      <w:r>
        <w:rPr>
          <w:i/>
        </w:rPr>
        <w:t>A</w:t>
      </w:r>
      <w:r>
        <w:rPr>
          <w:i/>
          <w:vertAlign w:val="subscript"/>
        </w:rPr>
        <w:t xml:space="preserve">i,j </w:t>
      </w:r>
      <w:r>
        <w:t xml:space="preserve">is a set of airports in area </w:t>
      </w:r>
      <w:r>
        <w:rPr>
          <w:i/>
        </w:rPr>
        <w:t xml:space="preserve">j </w:t>
      </w:r>
      <w:r>
        <w:t xml:space="preserve">for instance </w:t>
      </w:r>
      <w:r>
        <w:rPr>
          <w:i/>
        </w:rPr>
        <w:t>i</w:t>
      </w:r>
      <w:r>
        <w:t>:</w:t>
      </w:r>
    </w:p>
    <w:p w14:paraId="61F1B00D" w14:textId="77777777" w:rsidR="00C2753D" w:rsidRDefault="00000000">
      <w:pPr>
        <w:spacing w:after="411" w:line="265" w:lineRule="auto"/>
        <w:ind w:left="1433" w:right="877" w:firstLine="0"/>
        <w:jc w:val="center"/>
      </w:pPr>
      <w:r>
        <w:rPr>
          <w:i/>
        </w:rPr>
        <w:t>A</w:t>
      </w:r>
      <w:r>
        <w:rPr>
          <w:i/>
          <w:sz w:val="16"/>
          <w:szCs w:val="16"/>
        </w:rPr>
        <w:t xml:space="preserve">i,j </w:t>
      </w:r>
      <w:r>
        <w:t>= {</w:t>
      </w:r>
      <w:r>
        <w:rPr>
          <w:i/>
        </w:rPr>
        <w:t>a</w:t>
      </w:r>
      <w:r>
        <w:rPr>
          <w:i/>
          <w:sz w:val="16"/>
          <w:szCs w:val="16"/>
        </w:rPr>
        <w:t>i,j,</w:t>
      </w:r>
      <w:r>
        <w:rPr>
          <w:sz w:val="16"/>
          <w:szCs w:val="16"/>
        </w:rPr>
        <w:t>1</w:t>
      </w:r>
      <w:r>
        <w:rPr>
          <w:i/>
        </w:rPr>
        <w:t>,a</w:t>
      </w:r>
      <w:r>
        <w:rPr>
          <w:i/>
          <w:sz w:val="16"/>
          <w:szCs w:val="16"/>
        </w:rPr>
        <w:t>i,j,</w:t>
      </w:r>
      <w:r>
        <w:rPr>
          <w:sz w:val="16"/>
          <w:szCs w:val="16"/>
        </w:rPr>
        <w:t>2</w:t>
      </w:r>
      <w:r>
        <w:rPr>
          <w:i/>
        </w:rPr>
        <w:t>,...,a</w:t>
      </w:r>
      <w:r>
        <w:rPr>
          <w:i/>
          <w:sz w:val="16"/>
          <w:szCs w:val="16"/>
        </w:rPr>
        <w:t>i,j,k</w:t>
      </w:r>
      <w:r>
        <w:rPr>
          <w:i/>
          <w:sz w:val="12"/>
          <w:szCs w:val="12"/>
        </w:rPr>
        <w:t>j</w:t>
      </w:r>
      <w:r>
        <w:t>}</w:t>
      </w:r>
    </w:p>
    <w:p w14:paraId="0FFBD092" w14:textId="77777777" w:rsidR="00C2753D" w:rsidRDefault="00000000">
      <w:pPr>
        <w:spacing w:after="338" w:line="259" w:lineRule="auto"/>
        <w:ind w:left="555" w:firstLine="0"/>
      </w:pPr>
      <w:r>
        <w:t xml:space="preserve">with </w:t>
      </w:r>
      <w:r>
        <w:rPr>
          <w:i/>
        </w:rPr>
        <w:t>a</w:t>
      </w:r>
      <w:r>
        <w:rPr>
          <w:i/>
          <w:vertAlign w:val="subscript"/>
        </w:rPr>
        <w:t>i,j,k</w:t>
      </w:r>
      <w:r>
        <w:rPr>
          <w:i/>
          <w:sz w:val="18"/>
          <w:szCs w:val="18"/>
          <w:vertAlign w:val="subscript"/>
        </w:rPr>
        <w:t xml:space="preserve">j </w:t>
      </w:r>
      <w:r>
        <w:t xml:space="preserve">being airports in area </w:t>
      </w:r>
      <w:r>
        <w:rPr>
          <w:i/>
        </w:rPr>
        <w:t xml:space="preserve">j </w:t>
      </w:r>
      <w:r>
        <w:t xml:space="preserve">and </w:t>
      </w:r>
      <w:r>
        <w:rPr>
          <w:i/>
        </w:rPr>
        <w:t>k</w:t>
      </w:r>
      <w:r>
        <w:rPr>
          <w:i/>
          <w:vertAlign w:val="subscript"/>
        </w:rPr>
        <w:t xml:space="preserve">j </w:t>
      </w:r>
      <w:r>
        <w:t xml:space="preserve">is the number of airports in area </w:t>
      </w:r>
      <w:r>
        <w:rPr>
          <w:i/>
        </w:rPr>
        <w:t>j</w:t>
      </w:r>
      <w:r>
        <w:t>.</w:t>
      </w:r>
    </w:p>
    <w:p w14:paraId="4A7D2F74" w14:textId="77777777" w:rsidR="00C2753D" w:rsidRDefault="00000000">
      <w:pPr>
        <w:numPr>
          <w:ilvl w:val="0"/>
          <w:numId w:val="4"/>
        </w:numPr>
        <w:spacing w:after="441" w:line="265" w:lineRule="auto"/>
        <w:ind w:left="531" w:hanging="218"/>
        <w:jc w:val="left"/>
      </w:pPr>
      <w:r>
        <w:rPr>
          <w:b/>
        </w:rPr>
        <w:t>Flight Connections</w:t>
      </w:r>
      <w:r>
        <w:t>:</w:t>
      </w:r>
    </w:p>
    <w:p w14:paraId="3F925ABE" w14:textId="77777777" w:rsidR="00C2753D" w:rsidRDefault="00000000">
      <w:pPr>
        <w:spacing w:after="401" w:line="265" w:lineRule="auto"/>
        <w:ind w:left="590" w:right="35" w:firstLine="0"/>
        <w:jc w:val="center"/>
      </w:pPr>
      <w:r>
        <w:rPr>
          <w:i/>
        </w:rPr>
        <w:t>F</w:t>
      </w:r>
      <w:r>
        <w:rPr>
          <w:i/>
          <w:sz w:val="16"/>
          <w:szCs w:val="16"/>
        </w:rPr>
        <w:t xml:space="preserve">i </w:t>
      </w:r>
      <w:r>
        <w:t>= {</w:t>
      </w:r>
      <w:r>
        <w:rPr>
          <w:i/>
        </w:rPr>
        <w:t>F</w:t>
      </w:r>
      <w:r>
        <w:rPr>
          <w:i/>
          <w:sz w:val="16"/>
          <w:szCs w:val="16"/>
        </w:rPr>
        <w:t>i,</w:t>
      </w:r>
      <w:r>
        <w:rPr>
          <w:sz w:val="16"/>
          <w:szCs w:val="16"/>
        </w:rPr>
        <w:t>0</w:t>
      </w:r>
      <w:r>
        <w:rPr>
          <w:i/>
        </w:rPr>
        <w:t>,F</w:t>
      </w:r>
      <w:r>
        <w:rPr>
          <w:i/>
          <w:sz w:val="16"/>
          <w:szCs w:val="16"/>
        </w:rPr>
        <w:t>i,</w:t>
      </w:r>
      <w:r>
        <w:rPr>
          <w:sz w:val="16"/>
          <w:szCs w:val="16"/>
        </w:rPr>
        <w:t>1</w:t>
      </w:r>
      <w:r>
        <w:rPr>
          <w:i/>
        </w:rPr>
        <w:t>,F</w:t>
      </w:r>
      <w:r>
        <w:rPr>
          <w:i/>
          <w:sz w:val="16"/>
          <w:szCs w:val="16"/>
        </w:rPr>
        <w:t>i,</w:t>
      </w:r>
      <w:r>
        <w:rPr>
          <w:sz w:val="16"/>
          <w:szCs w:val="16"/>
        </w:rPr>
        <w:t>2</w:t>
      </w:r>
      <w:r>
        <w:rPr>
          <w:i/>
        </w:rPr>
        <w:t>,...,F</w:t>
      </w:r>
      <w:r>
        <w:rPr>
          <w:i/>
          <w:sz w:val="16"/>
          <w:szCs w:val="16"/>
        </w:rPr>
        <w:t>i,N</w:t>
      </w:r>
      <w:r>
        <w:rPr>
          <w:i/>
          <w:sz w:val="12"/>
          <w:szCs w:val="12"/>
        </w:rPr>
        <w:t>i</w:t>
      </w:r>
      <w:r>
        <w:t>}</w:t>
      </w:r>
    </w:p>
    <w:tbl>
      <w:tblPr>
        <w:tblStyle w:val="a2"/>
        <w:tblpPr w:vertAnchor="text" w:tblpX="4439" w:tblpY="540"/>
        <w:tblW w:w="2333" w:type="dxa"/>
        <w:tblLayout w:type="fixed"/>
        <w:tblLook w:val="0400" w:firstRow="0" w:lastRow="0" w:firstColumn="0" w:lastColumn="0" w:noHBand="0" w:noVBand="1"/>
      </w:tblPr>
      <w:tblGrid>
        <w:gridCol w:w="731"/>
        <w:gridCol w:w="809"/>
        <w:gridCol w:w="793"/>
      </w:tblGrid>
      <w:tr w:rsidR="00C2753D" w14:paraId="706D29EC" w14:textId="77777777">
        <w:trPr>
          <w:trHeight w:val="1187"/>
        </w:trPr>
        <w:tc>
          <w:tcPr>
            <w:tcW w:w="731" w:type="dxa"/>
            <w:tcBorders>
              <w:top w:val="nil"/>
              <w:left w:val="nil"/>
              <w:bottom w:val="nil"/>
              <w:right w:val="nil"/>
            </w:tcBorders>
            <w:vAlign w:val="center"/>
          </w:tcPr>
          <w:p w14:paraId="6CB0108D" w14:textId="77777777" w:rsidR="00C2753D" w:rsidRDefault="00000000">
            <w:pPr>
              <w:spacing w:after="0" w:line="453" w:lineRule="auto"/>
              <w:ind w:left="0" w:firstLine="0"/>
              <w:jc w:val="left"/>
            </w:pPr>
            <w:r>
              <w:rPr>
                <w:i/>
              </w:rPr>
              <w:t>a</w:t>
            </w:r>
            <w:r>
              <w:rPr>
                <w:i/>
                <w:sz w:val="16"/>
                <w:szCs w:val="16"/>
              </w:rPr>
              <w:t>di,k,</w:t>
            </w:r>
            <w:r>
              <w:rPr>
                <w:sz w:val="16"/>
                <w:szCs w:val="16"/>
              </w:rPr>
              <w:t xml:space="preserve">1 </w:t>
            </w:r>
            <w:r>
              <w:rPr>
                <w:i/>
              </w:rPr>
              <w:t>a</w:t>
            </w:r>
            <w:r>
              <w:rPr>
                <w:i/>
                <w:sz w:val="16"/>
                <w:szCs w:val="16"/>
              </w:rPr>
              <w:t>di,k,</w:t>
            </w:r>
            <w:r>
              <w:rPr>
                <w:sz w:val="16"/>
                <w:szCs w:val="16"/>
              </w:rPr>
              <w:t>2</w:t>
            </w:r>
          </w:p>
          <w:p w14:paraId="3977CFC8" w14:textId="77777777" w:rsidR="00C2753D" w:rsidRDefault="00000000">
            <w:pPr>
              <w:spacing w:after="0" w:line="259" w:lineRule="auto"/>
              <w:ind w:left="197" w:firstLine="0"/>
              <w:jc w:val="left"/>
            </w:pPr>
            <w:r>
              <w:t>...</w:t>
            </w:r>
          </w:p>
        </w:tc>
        <w:tc>
          <w:tcPr>
            <w:tcW w:w="809" w:type="dxa"/>
            <w:tcBorders>
              <w:top w:val="nil"/>
              <w:left w:val="nil"/>
              <w:bottom w:val="nil"/>
              <w:right w:val="nil"/>
            </w:tcBorders>
            <w:vAlign w:val="center"/>
          </w:tcPr>
          <w:p w14:paraId="446B0E56" w14:textId="77777777" w:rsidR="00C2753D" w:rsidRDefault="00000000">
            <w:pPr>
              <w:spacing w:after="0" w:line="453" w:lineRule="auto"/>
              <w:ind w:left="78" w:firstLine="0"/>
              <w:jc w:val="left"/>
            </w:pPr>
            <w:r>
              <w:rPr>
                <w:i/>
              </w:rPr>
              <w:t>a</w:t>
            </w:r>
            <w:r>
              <w:rPr>
                <w:i/>
                <w:sz w:val="16"/>
                <w:szCs w:val="16"/>
              </w:rPr>
              <w:t>ai,k,</w:t>
            </w:r>
            <w:r>
              <w:rPr>
                <w:sz w:val="16"/>
                <w:szCs w:val="16"/>
              </w:rPr>
              <w:t xml:space="preserve">1 </w:t>
            </w:r>
            <w:r>
              <w:rPr>
                <w:i/>
              </w:rPr>
              <w:t>a</w:t>
            </w:r>
            <w:r>
              <w:rPr>
                <w:i/>
                <w:sz w:val="16"/>
                <w:szCs w:val="16"/>
              </w:rPr>
              <w:t>ai,k,</w:t>
            </w:r>
            <w:r>
              <w:rPr>
                <w:sz w:val="16"/>
                <w:szCs w:val="16"/>
              </w:rPr>
              <w:t>2</w:t>
            </w:r>
          </w:p>
          <w:p w14:paraId="5A11DB8C" w14:textId="77777777" w:rsidR="00C2753D" w:rsidRDefault="00000000">
            <w:pPr>
              <w:spacing w:after="0" w:line="259" w:lineRule="auto"/>
              <w:ind w:left="275" w:firstLine="0"/>
              <w:jc w:val="left"/>
            </w:pPr>
            <w:r>
              <w:t>...</w:t>
            </w:r>
          </w:p>
        </w:tc>
        <w:tc>
          <w:tcPr>
            <w:tcW w:w="793" w:type="dxa"/>
            <w:tcBorders>
              <w:top w:val="nil"/>
              <w:left w:val="nil"/>
              <w:bottom w:val="nil"/>
              <w:right w:val="nil"/>
            </w:tcBorders>
          </w:tcPr>
          <w:p w14:paraId="7A206FAF" w14:textId="77777777" w:rsidR="00C2753D" w:rsidRDefault="00000000">
            <w:pPr>
              <w:spacing w:after="0" w:line="312" w:lineRule="auto"/>
              <w:ind w:left="78" w:firstLine="524"/>
              <w:jc w:val="left"/>
            </w:pPr>
            <w:r>
              <w:t xml:space="preserve"> </w:t>
            </w:r>
            <w:r>
              <w:rPr>
                <w:i/>
              </w:rPr>
              <w:t>f</w:t>
            </w:r>
            <w:r>
              <w:rPr>
                <w:i/>
                <w:sz w:val="16"/>
                <w:szCs w:val="16"/>
              </w:rPr>
              <w:t>i,k,</w:t>
            </w:r>
            <w:r>
              <w:rPr>
                <w:sz w:val="16"/>
                <w:szCs w:val="16"/>
              </w:rPr>
              <w:t xml:space="preserve">1 </w:t>
            </w:r>
            <w:r>
              <w:rPr>
                <w:i/>
              </w:rPr>
              <w:t>f</w:t>
            </w:r>
            <w:r>
              <w:rPr>
                <w:i/>
                <w:sz w:val="16"/>
                <w:szCs w:val="16"/>
              </w:rPr>
              <w:t>i,k,</w:t>
            </w:r>
            <w:r>
              <w:rPr>
                <w:sz w:val="16"/>
                <w:szCs w:val="16"/>
              </w:rPr>
              <w:t xml:space="preserve">2 </w:t>
            </w:r>
            <w:r>
              <w:t> ... </w:t>
            </w:r>
            <w:r>
              <w:rPr>
                <w:sz w:val="34"/>
                <w:szCs w:val="34"/>
                <w:vertAlign w:val="subscript"/>
              </w:rPr>
              <w:t></w:t>
            </w:r>
          </w:p>
          <w:p w14:paraId="49698702" w14:textId="77777777" w:rsidR="00C2753D" w:rsidRDefault="00000000">
            <w:pPr>
              <w:spacing w:after="0" w:line="259" w:lineRule="auto"/>
              <w:ind w:left="0" w:firstLine="0"/>
              <w:jc w:val="right"/>
            </w:pPr>
            <w:r>
              <w:t></w:t>
            </w:r>
          </w:p>
        </w:tc>
      </w:tr>
    </w:tbl>
    <w:p w14:paraId="26EE268A" w14:textId="77777777" w:rsidR="00C2753D" w:rsidRDefault="00000000">
      <w:pPr>
        <w:ind w:left="555" w:firstLine="0"/>
        <w:sectPr w:rsidR="00C2753D">
          <w:headerReference w:type="even" r:id="rId64"/>
          <w:headerReference w:type="default" r:id="rId65"/>
          <w:footerReference w:type="even" r:id="rId66"/>
          <w:footerReference w:type="default" r:id="rId67"/>
          <w:headerReference w:type="first" r:id="rId68"/>
          <w:footerReference w:type="first" r:id="rId69"/>
          <w:pgSz w:w="11918" w:h="16855"/>
          <w:pgMar w:top="2252" w:right="1440" w:bottom="1398" w:left="2160" w:header="720" w:footer="720" w:gutter="0"/>
          <w:cols w:space="720"/>
          <w:titlePg/>
        </w:sectPr>
      </w:pPr>
      <w:r>
        <w:t xml:space="preserve">where each flight matrix </w:t>
      </w:r>
      <w:r>
        <w:rPr>
          <w:i/>
        </w:rPr>
        <w:t>F</w:t>
      </w:r>
      <w:r>
        <w:rPr>
          <w:i/>
          <w:vertAlign w:val="subscript"/>
        </w:rPr>
        <w:t xml:space="preserve">i,k </w:t>
      </w:r>
      <w:r>
        <w:t xml:space="preserve">represents the flight information of instance </w:t>
      </w:r>
      <w:r>
        <w:rPr>
          <w:i/>
        </w:rPr>
        <w:t xml:space="preserve">i </w:t>
      </w:r>
      <w:r>
        <w:t xml:space="preserve">on day </w:t>
      </w:r>
      <w:r>
        <w:rPr>
          <w:i/>
        </w:rPr>
        <w:t>k</w:t>
      </w:r>
      <w:r>
        <w:t>:</w:t>
      </w:r>
    </w:p>
    <w:p w14:paraId="194953E0" w14:textId="77777777" w:rsidR="00C2753D" w:rsidRDefault="00000000">
      <w:pPr>
        <w:spacing w:after="100" w:line="265" w:lineRule="auto"/>
        <w:ind w:left="4165" w:right="-15" w:firstLine="0"/>
        <w:jc w:val="left"/>
      </w:pPr>
      <w:r>
        <w:t></w:t>
      </w:r>
    </w:p>
    <w:p w14:paraId="2D2386C0" w14:textId="77777777" w:rsidR="00C2753D" w:rsidRDefault="00000000">
      <w:pPr>
        <w:spacing w:after="0" w:line="265" w:lineRule="auto"/>
        <w:ind w:left="4165" w:right="-15" w:firstLine="0"/>
        <w:jc w:val="left"/>
      </w:pPr>
      <w:r>
        <w:t></w:t>
      </w:r>
    </w:p>
    <w:p w14:paraId="46F54D70" w14:textId="77777777" w:rsidR="00C2753D" w:rsidRDefault="00000000">
      <w:pPr>
        <w:spacing w:after="0" w:line="265" w:lineRule="auto"/>
        <w:ind w:left="4165" w:right="-15" w:firstLine="0"/>
        <w:jc w:val="left"/>
      </w:pPr>
      <w:r>
        <w:t></w:t>
      </w:r>
    </w:p>
    <w:p w14:paraId="4BA8ABC9" w14:textId="77777777" w:rsidR="00C2753D" w:rsidRDefault="00000000">
      <w:pPr>
        <w:spacing w:after="0" w:line="259" w:lineRule="auto"/>
        <w:ind w:left="0" w:firstLine="0"/>
        <w:jc w:val="right"/>
      </w:pPr>
      <w:r>
        <w:rPr>
          <w:i/>
        </w:rPr>
        <w:t>F</w:t>
      </w:r>
      <w:r>
        <w:rPr>
          <w:i/>
          <w:sz w:val="16"/>
          <w:szCs w:val="16"/>
        </w:rPr>
        <w:t xml:space="preserve">i,k </w:t>
      </w:r>
      <w:r>
        <w:t>= </w:t>
      </w:r>
    </w:p>
    <w:p w14:paraId="20D31FA7" w14:textId="77777777" w:rsidR="00C2753D" w:rsidRDefault="00000000">
      <w:pPr>
        <w:spacing w:after="0" w:line="265" w:lineRule="auto"/>
        <w:ind w:left="4165" w:right="-15" w:firstLine="0"/>
        <w:jc w:val="left"/>
      </w:pPr>
      <w:r>
        <w:t></w:t>
      </w:r>
    </w:p>
    <w:p w14:paraId="5E721724" w14:textId="77777777" w:rsidR="00C2753D" w:rsidRDefault="00000000">
      <w:pPr>
        <w:spacing w:after="0" w:line="265" w:lineRule="auto"/>
        <w:ind w:left="4165" w:right="-15" w:firstLine="0"/>
        <w:jc w:val="left"/>
      </w:pPr>
      <w:r>
        <w:t></w:t>
      </w:r>
    </w:p>
    <w:p w14:paraId="59EEB93C" w14:textId="77777777" w:rsidR="00C2753D" w:rsidRDefault="00000000">
      <w:pPr>
        <w:spacing w:after="556" w:line="265" w:lineRule="auto"/>
        <w:ind w:left="4165" w:right="-15" w:firstLine="0"/>
        <w:jc w:val="left"/>
      </w:pPr>
      <w:r>
        <w:t></w:t>
      </w:r>
    </w:p>
    <w:p w14:paraId="364527FC" w14:textId="77777777" w:rsidR="00C2753D" w:rsidRDefault="00000000">
      <w:pPr>
        <w:numPr>
          <w:ilvl w:val="0"/>
          <w:numId w:val="6"/>
        </w:numPr>
        <w:spacing w:after="196" w:line="265" w:lineRule="auto"/>
        <w:ind w:left="1386" w:hanging="235"/>
        <w:jc w:val="left"/>
      </w:pPr>
      <w:r>
        <w:rPr>
          <w:b/>
        </w:rPr>
        <w:t>Columns</w:t>
      </w:r>
      <w:r>
        <w:t>:</w:t>
      </w:r>
    </w:p>
    <w:p w14:paraId="161BCBB0" w14:textId="77777777" w:rsidR="00C2753D" w:rsidRDefault="00000000">
      <w:pPr>
        <w:spacing w:after="3" w:line="259" w:lineRule="auto"/>
        <w:ind w:right="98"/>
        <w:jc w:val="right"/>
      </w:pPr>
      <w:r>
        <w:rPr>
          <w:rFonts w:ascii="Calibri" w:eastAsia="Calibri" w:hAnsi="Calibri" w:cs="Calibri"/>
        </w:rPr>
        <w:t xml:space="preserve">∗ </w:t>
      </w:r>
      <w:r>
        <w:t xml:space="preserve">Departure Airport: </w:t>
      </w:r>
      <w:r>
        <w:rPr>
          <w:i/>
        </w:rPr>
        <w:t>a</w:t>
      </w:r>
      <w:r>
        <w:rPr>
          <w:i/>
          <w:vertAlign w:val="superscript"/>
        </w:rPr>
        <w:t>d</w:t>
      </w:r>
    </w:p>
    <w:p w14:paraId="4361C9F2" w14:textId="77777777" w:rsidR="00C2753D" w:rsidRDefault="00000000">
      <w:pPr>
        <w:tabs>
          <w:tab w:val="center" w:pos="1105"/>
          <w:tab w:val="center" w:pos="1910"/>
        </w:tabs>
        <w:spacing w:after="721" w:line="265" w:lineRule="auto"/>
        <w:ind w:left="-15" w:firstLine="0"/>
        <w:jc w:val="left"/>
      </w:pPr>
      <w:r>
        <w:rPr>
          <w:i/>
        </w:rPr>
        <w:t>a</w:t>
      </w:r>
      <w:r>
        <w:rPr>
          <w:i/>
          <w:sz w:val="16"/>
          <w:szCs w:val="16"/>
        </w:rPr>
        <w:t>di,k,l</w:t>
      </w:r>
      <w:r>
        <w:rPr>
          <w:i/>
          <w:sz w:val="12"/>
          <w:szCs w:val="12"/>
        </w:rPr>
        <w:t>k,i</w:t>
      </w:r>
      <w:r>
        <w:rPr>
          <w:i/>
          <w:sz w:val="12"/>
          <w:szCs w:val="12"/>
        </w:rPr>
        <w:tab/>
      </w:r>
      <w:r>
        <w:rPr>
          <w:i/>
        </w:rPr>
        <w:t>a</w:t>
      </w:r>
      <w:r>
        <w:rPr>
          <w:i/>
          <w:sz w:val="16"/>
          <w:szCs w:val="16"/>
        </w:rPr>
        <w:t>ai,k,l</w:t>
      </w:r>
      <w:r>
        <w:rPr>
          <w:i/>
          <w:sz w:val="12"/>
          <w:szCs w:val="12"/>
        </w:rPr>
        <w:t>k,i</w:t>
      </w:r>
      <w:r>
        <w:rPr>
          <w:i/>
          <w:sz w:val="12"/>
          <w:szCs w:val="12"/>
        </w:rPr>
        <w:tab/>
      </w:r>
      <w:r>
        <w:rPr>
          <w:i/>
        </w:rPr>
        <w:t>f</w:t>
      </w:r>
      <w:r>
        <w:rPr>
          <w:i/>
          <w:sz w:val="16"/>
          <w:szCs w:val="16"/>
        </w:rPr>
        <w:t>i,k,l</w:t>
      </w:r>
      <w:r>
        <w:rPr>
          <w:i/>
          <w:sz w:val="12"/>
          <w:szCs w:val="12"/>
        </w:rPr>
        <w:t>k,i</w:t>
      </w:r>
    </w:p>
    <w:p w14:paraId="198D2CCC" w14:textId="77777777" w:rsidR="00C2753D" w:rsidRDefault="00000000">
      <w:pPr>
        <w:spacing w:after="3" w:line="259" w:lineRule="auto"/>
        <w:ind w:right="-15"/>
        <w:jc w:val="right"/>
        <w:sectPr w:rsidR="00C2753D">
          <w:type w:val="continuous"/>
          <w:pgSz w:w="11918" w:h="16855"/>
          <w:pgMar w:top="1440" w:right="1440" w:bottom="1440" w:left="1440" w:header="720" w:footer="720" w:gutter="0"/>
          <w:cols w:num="2" w:space="720" w:equalWidth="0">
            <w:col w:w="4519" w:space="0"/>
            <w:col w:w="4519" w:space="0"/>
          </w:cols>
        </w:sectPr>
      </w:pPr>
      <w:r>
        <w:t xml:space="preserve">(Departure airport for the </w:t>
      </w:r>
      <w:r>
        <w:rPr>
          <w:i/>
        </w:rPr>
        <w:t>j</w:t>
      </w:r>
      <w:r>
        <w:t xml:space="preserve">-th flight on day </w:t>
      </w:r>
      <w:r>
        <w:rPr>
          <w:i/>
        </w:rPr>
        <w:t>k</w:t>
      </w:r>
      <w:r>
        <w:t>)</w:t>
      </w:r>
    </w:p>
    <w:p w14:paraId="57FC4674" w14:textId="77777777" w:rsidR="00C2753D" w:rsidRDefault="00000000">
      <w:pPr>
        <w:spacing w:after="180" w:line="265" w:lineRule="auto"/>
        <w:ind w:left="3465" w:firstLine="0"/>
        <w:jc w:val="left"/>
      </w:pPr>
      <w:r>
        <w:rPr>
          <w:i/>
          <w:sz w:val="16"/>
          <w:szCs w:val="16"/>
        </w:rPr>
        <w:t>i,k,j</w:t>
      </w:r>
    </w:p>
    <w:p w14:paraId="0427C0C3" w14:textId="77777777" w:rsidR="00C2753D" w:rsidRDefault="00000000">
      <w:pPr>
        <w:spacing w:after="226" w:line="259" w:lineRule="auto"/>
        <w:ind w:left="1226" w:firstLine="0"/>
      </w:pPr>
      <w:r>
        <w:rPr>
          <w:rFonts w:ascii="Calibri" w:eastAsia="Calibri" w:hAnsi="Calibri" w:cs="Calibri"/>
        </w:rPr>
        <w:t xml:space="preserve">∗ </w:t>
      </w:r>
      <w:r>
        <w:t xml:space="preserve">Arrival Airport: </w:t>
      </w:r>
      <w:r>
        <w:rPr>
          <w:i/>
        </w:rPr>
        <w:t>a</w:t>
      </w:r>
      <w:r>
        <w:rPr>
          <w:i/>
          <w:vertAlign w:val="superscript"/>
        </w:rPr>
        <w:t>a</w:t>
      </w:r>
      <w:r>
        <w:rPr>
          <w:i/>
          <w:vertAlign w:val="subscript"/>
        </w:rPr>
        <w:t xml:space="preserve">i,k,j </w:t>
      </w:r>
      <w:r>
        <w:t xml:space="preserve">(Arrival airport for the </w:t>
      </w:r>
      <w:r>
        <w:rPr>
          <w:i/>
        </w:rPr>
        <w:t>j</w:t>
      </w:r>
      <w:r>
        <w:t xml:space="preserve">-th flight on day </w:t>
      </w:r>
      <w:r>
        <w:rPr>
          <w:i/>
        </w:rPr>
        <w:t>k</w:t>
      </w:r>
      <w:r>
        <w:t>)</w:t>
      </w:r>
    </w:p>
    <w:p w14:paraId="041AAC8B" w14:textId="77777777" w:rsidR="00C2753D" w:rsidRDefault="00000000">
      <w:pPr>
        <w:spacing w:after="196" w:line="259" w:lineRule="auto"/>
        <w:ind w:left="1226" w:firstLine="0"/>
      </w:pPr>
      <w:r>
        <w:rPr>
          <w:rFonts w:ascii="Calibri" w:eastAsia="Calibri" w:hAnsi="Calibri" w:cs="Calibri"/>
        </w:rPr>
        <w:t xml:space="preserve">∗ </w:t>
      </w:r>
      <w:r>
        <w:t xml:space="preserve">Cost: </w:t>
      </w:r>
      <w:r>
        <w:rPr>
          <w:i/>
        </w:rPr>
        <w:t>f</w:t>
      </w:r>
      <w:r>
        <w:rPr>
          <w:i/>
          <w:vertAlign w:val="subscript"/>
        </w:rPr>
        <w:t xml:space="preserve">i,k,j </w:t>
      </w:r>
      <w:r>
        <w:t xml:space="preserve">(Cost of the </w:t>
      </w:r>
      <w:r>
        <w:rPr>
          <w:i/>
        </w:rPr>
        <w:t>j</w:t>
      </w:r>
      <w:r>
        <w:t xml:space="preserve">-th flight on day </w:t>
      </w:r>
      <w:r>
        <w:rPr>
          <w:i/>
        </w:rPr>
        <w:t>k</w:t>
      </w:r>
      <w:r>
        <w:t xml:space="preserve">), where </w:t>
      </w:r>
      <w:r>
        <w:rPr>
          <w:i/>
        </w:rPr>
        <w:t xml:space="preserve">j </w:t>
      </w:r>
      <w:r>
        <w:t>∈ [1</w:t>
      </w:r>
      <w:r>
        <w:rPr>
          <w:i/>
        </w:rPr>
        <w:t>,l</w:t>
      </w:r>
      <w:r>
        <w:rPr>
          <w:i/>
          <w:vertAlign w:val="subscript"/>
        </w:rPr>
        <w:t>k,i</w:t>
      </w:r>
      <w:r>
        <w:t>]</w:t>
      </w:r>
    </w:p>
    <w:p w14:paraId="0E5A10B7" w14:textId="77777777" w:rsidR="00C2753D" w:rsidRDefault="00000000">
      <w:pPr>
        <w:numPr>
          <w:ilvl w:val="0"/>
          <w:numId w:val="6"/>
        </w:numPr>
        <w:spacing w:after="531"/>
        <w:ind w:left="1386" w:hanging="235"/>
        <w:jc w:val="left"/>
      </w:pPr>
      <w:r>
        <w:rPr>
          <w:b/>
        </w:rPr>
        <w:t>Rows</w:t>
      </w:r>
      <w:r>
        <w:t xml:space="preserve">: Each row corresponds to a specific flight on day </w:t>
      </w:r>
      <w:r>
        <w:rPr>
          <w:i/>
        </w:rPr>
        <w:t>k</w:t>
      </w:r>
      <w:r>
        <w:t xml:space="preserve">. The number of rows </w:t>
      </w:r>
      <w:r>
        <w:rPr>
          <w:i/>
        </w:rPr>
        <w:t>l</w:t>
      </w:r>
      <w:r>
        <w:rPr>
          <w:i/>
          <w:vertAlign w:val="subscript"/>
        </w:rPr>
        <w:t xml:space="preserve">k,i </w:t>
      </w:r>
      <w:r>
        <w:t>depends on the number of flights available on that day.</w:t>
      </w:r>
    </w:p>
    <w:p w14:paraId="303FE325" w14:textId="77777777" w:rsidR="00C2753D" w:rsidRDefault="00000000">
      <w:pPr>
        <w:pStyle w:val="Heading3"/>
        <w:tabs>
          <w:tab w:val="center" w:pos="1516"/>
        </w:tabs>
        <w:ind w:left="-15" w:firstLine="0"/>
      </w:pPr>
      <w:r>
        <w:t>3.2.3</w:t>
      </w:r>
      <w:r>
        <w:tab/>
        <w:t>Kiwi’s rules</w:t>
      </w:r>
    </w:p>
    <w:p w14:paraId="1DF9D1CB" w14:textId="77777777" w:rsidR="00C2753D" w:rsidRDefault="00000000">
      <w:pPr>
        <w:ind w:left="-5" w:firstLine="0"/>
      </w:pPr>
      <w:r>
        <w:t>When solving all the instances, Kiwi’s defined time limits constraints based on the nature of the instance. We can summarise these constraints in the Table above:</w:t>
      </w:r>
    </w:p>
    <w:p w14:paraId="13F219F0" w14:textId="77777777" w:rsidR="00C2753D" w:rsidRDefault="00000000">
      <w:pPr>
        <w:spacing w:after="431" w:line="265" w:lineRule="auto"/>
        <w:jc w:val="center"/>
      </w:pPr>
      <w:r>
        <w:rPr>
          <w:rFonts w:ascii="Calibri" w:eastAsia="Calibri" w:hAnsi="Calibri" w:cs="Calibri"/>
          <w:sz w:val="20"/>
          <w:szCs w:val="20"/>
        </w:rPr>
        <w:t xml:space="preserve">Table 3.2: </w:t>
      </w:r>
      <w:r>
        <w:rPr>
          <w:sz w:val="20"/>
          <w:szCs w:val="20"/>
        </w:rPr>
        <w:t>Time limits based on the number of areas and airports</w:t>
      </w:r>
    </w:p>
    <w:p w14:paraId="49D9C0B6" w14:textId="77777777" w:rsidR="00C2753D" w:rsidRDefault="00000000">
      <w:pPr>
        <w:spacing w:after="0"/>
        <w:ind w:left="-5" w:firstLine="0"/>
      </w:pPr>
      <w:r>
        <w:rPr>
          <w:rFonts w:ascii="Calibri" w:eastAsia="Calibri" w:hAnsi="Calibri" w:cs="Calibri"/>
          <w:noProof/>
        </w:rPr>
        <w:lastRenderedPageBreak/>
        <mc:AlternateContent>
          <mc:Choice Requires="wpg">
            <w:drawing>
              <wp:anchor distT="0" distB="0" distL="114300" distR="114300" simplePos="0" relativeHeight="251659264" behindDoc="0" locked="0" layoutInCell="1" hidden="0" allowOverlap="1" wp14:anchorId="307FF2F4" wp14:editId="37983D1A">
                <wp:simplePos x="0" y="0"/>
                <wp:positionH relativeFrom="page">
                  <wp:posOffset>2372576</wp:posOffset>
                </wp:positionH>
                <wp:positionV relativeFrom="page">
                  <wp:posOffset>1401584</wp:posOffset>
                </wp:positionV>
                <wp:extent cx="3280143" cy="950888"/>
                <wp:effectExtent l="0" t="0" r="0" b="0"/>
                <wp:wrapTopAndBottom distT="0" distB="0"/>
                <wp:docPr id="34940" name="Group 34940"/>
                <wp:cNvGraphicFramePr/>
                <a:graphic xmlns:a="http://schemas.openxmlformats.org/drawingml/2006/main">
                  <a:graphicData uri="http://schemas.microsoft.com/office/word/2010/wordprocessingGroup">
                    <wpg:wgp>
                      <wpg:cNvGrpSpPr/>
                      <wpg:grpSpPr>
                        <a:xfrm>
                          <a:off x="0" y="0"/>
                          <a:ext cx="3280143" cy="950888"/>
                          <a:chOff x="3703700" y="3299000"/>
                          <a:chExt cx="3453250" cy="962000"/>
                        </a:xfrm>
                      </wpg:grpSpPr>
                      <wpg:grpSp>
                        <wpg:cNvPr id="2145044275" name="Group 2145044275"/>
                        <wpg:cNvGrpSpPr/>
                        <wpg:grpSpPr>
                          <a:xfrm>
                            <a:off x="3705929" y="3304556"/>
                            <a:ext cx="3451014" cy="950888"/>
                            <a:chOff x="0" y="0"/>
                            <a:chExt cx="3451014" cy="950888"/>
                          </a:xfrm>
                        </wpg:grpSpPr>
                        <wps:wsp>
                          <wps:cNvPr id="1605068643" name="Rectangle 1605068643"/>
                          <wps:cNvSpPr/>
                          <wps:spPr>
                            <a:xfrm>
                              <a:off x="0" y="0"/>
                              <a:ext cx="3280125" cy="950875"/>
                            </a:xfrm>
                            <a:prstGeom prst="rect">
                              <a:avLst/>
                            </a:prstGeom>
                            <a:noFill/>
                            <a:ln>
                              <a:noFill/>
                            </a:ln>
                          </wps:spPr>
                          <wps:txbx>
                            <w:txbxContent>
                              <w:p w14:paraId="6B228078"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70625121" name="Freeform 1570625121"/>
                          <wps:cNvSpPr/>
                          <wps:spPr>
                            <a:xfrm>
                              <a:off x="0" y="0"/>
                              <a:ext cx="3280143" cy="0"/>
                            </a:xfrm>
                            <a:custGeom>
                              <a:avLst/>
                              <a:gdLst/>
                              <a:ahLst/>
                              <a:cxnLst/>
                              <a:rect l="l" t="t" r="r" b="b"/>
                              <a:pathLst>
                                <a:path w="3280143" h="120000" extrusionOk="0">
                                  <a:moveTo>
                                    <a:pt x="0" y="0"/>
                                  </a:moveTo>
                                  <a:lnTo>
                                    <a:pt x="3280143" y="0"/>
                                  </a:lnTo>
                                </a:path>
                              </a:pathLst>
                            </a:custGeom>
                            <a:noFill/>
                            <a:ln w="1107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559482862" name="Freeform 559482862"/>
                          <wps:cNvSpPr/>
                          <wps:spPr>
                            <a:xfrm>
                              <a:off x="2540" y="4432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059420921" name="Freeform 2059420921"/>
                          <wps:cNvSpPr/>
                          <wps:spPr>
                            <a:xfrm>
                              <a:off x="32906" y="4432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20148046" name="Rectangle 1620148046"/>
                          <wps:cNvSpPr/>
                          <wps:spPr>
                            <a:xfrm>
                              <a:off x="111341" y="68619"/>
                              <a:ext cx="671538" cy="163628"/>
                            </a:xfrm>
                            <a:prstGeom prst="rect">
                              <a:avLst/>
                            </a:prstGeom>
                            <a:noFill/>
                            <a:ln>
                              <a:noFill/>
                            </a:ln>
                          </wps:spPr>
                          <wps:txbx>
                            <w:txbxContent>
                              <w:p w14:paraId="212EC1EF" w14:textId="77777777" w:rsidR="00C2753D" w:rsidRDefault="00000000">
                                <w:pPr>
                                  <w:spacing w:after="160" w:line="258" w:lineRule="auto"/>
                                  <w:ind w:left="0" w:firstLine="0"/>
                                  <w:jc w:val="left"/>
                                  <w:textDirection w:val="btLr"/>
                                </w:pPr>
                                <w:r>
                                  <w:t>Instance</w:t>
                                </w:r>
                              </w:p>
                            </w:txbxContent>
                          </wps:txbx>
                          <wps:bodyPr spcFirstLastPara="1" wrap="square" lIns="0" tIns="0" rIns="0" bIns="0" anchor="t" anchorCtr="0">
                            <a:noAutofit/>
                          </wps:bodyPr>
                        </wps:wsp>
                        <wps:wsp>
                          <wps:cNvPr id="1068972167" name="Rectangle 1068972167"/>
                          <wps:cNvSpPr/>
                          <wps:spPr>
                            <a:xfrm>
                              <a:off x="768102" y="68619"/>
                              <a:ext cx="671962" cy="163628"/>
                            </a:xfrm>
                            <a:prstGeom prst="rect">
                              <a:avLst/>
                            </a:prstGeom>
                            <a:noFill/>
                            <a:ln>
                              <a:noFill/>
                            </a:ln>
                          </wps:spPr>
                          <wps:txbx>
                            <w:txbxContent>
                              <w:p w14:paraId="421266AB" w14:textId="77777777" w:rsidR="00C2753D" w:rsidRDefault="00000000">
                                <w:pPr>
                                  <w:spacing w:after="160" w:line="258" w:lineRule="auto"/>
                                  <w:ind w:left="0" w:firstLine="0"/>
                                  <w:jc w:val="left"/>
                                  <w:textDirection w:val="btLr"/>
                                </w:pPr>
                                <w:r>
                                  <w:t>nbareas</w:t>
                                </w:r>
                              </w:p>
                            </w:txbxContent>
                          </wps:txbx>
                          <wps:bodyPr spcFirstLastPara="1" wrap="square" lIns="0" tIns="0" rIns="0" bIns="0" anchor="t" anchorCtr="0">
                            <a:noAutofit/>
                          </wps:bodyPr>
                        </wps:wsp>
                        <wps:wsp>
                          <wps:cNvPr id="309203877" name="Rectangle 309203877"/>
                          <wps:cNvSpPr/>
                          <wps:spPr>
                            <a:xfrm>
                              <a:off x="1425182" y="68619"/>
                              <a:ext cx="979685" cy="163628"/>
                            </a:xfrm>
                            <a:prstGeom prst="rect">
                              <a:avLst/>
                            </a:prstGeom>
                            <a:noFill/>
                            <a:ln>
                              <a:noFill/>
                            </a:ln>
                          </wps:spPr>
                          <wps:txbx>
                            <w:txbxContent>
                              <w:p w14:paraId="3E35164A" w14:textId="77777777" w:rsidR="00C2753D" w:rsidRDefault="00000000">
                                <w:pPr>
                                  <w:spacing w:after="160" w:line="258" w:lineRule="auto"/>
                                  <w:ind w:left="0" w:firstLine="0"/>
                                  <w:jc w:val="left"/>
                                  <w:textDirection w:val="btLr"/>
                                </w:pPr>
                                <w:r>
                                  <w:t>NbAirports</w:t>
                                </w:r>
                              </w:p>
                            </w:txbxContent>
                          </wps:txbx>
                          <wps:bodyPr spcFirstLastPara="1" wrap="square" lIns="0" tIns="0" rIns="0" bIns="0" anchor="t" anchorCtr="0">
                            <a:noAutofit/>
                          </wps:bodyPr>
                        </wps:wsp>
                        <wps:wsp>
                          <wps:cNvPr id="1103727066" name="Rectangle 1103727066"/>
                          <wps:cNvSpPr/>
                          <wps:spPr>
                            <a:xfrm>
                              <a:off x="2313634" y="68619"/>
                              <a:ext cx="1137380" cy="163628"/>
                            </a:xfrm>
                            <a:prstGeom prst="rect">
                              <a:avLst/>
                            </a:prstGeom>
                            <a:noFill/>
                            <a:ln>
                              <a:noFill/>
                            </a:ln>
                          </wps:spPr>
                          <wps:txbx>
                            <w:txbxContent>
                              <w:p w14:paraId="72AC2948" w14:textId="77777777" w:rsidR="00C2753D" w:rsidRDefault="00000000">
                                <w:pPr>
                                  <w:spacing w:after="160" w:line="258" w:lineRule="auto"/>
                                  <w:ind w:left="0" w:firstLine="0"/>
                                  <w:jc w:val="left"/>
                                  <w:textDirection w:val="btLr"/>
                                </w:pPr>
                                <w:r>
                                  <w:t>Timelimit(s)</w:t>
                                </w:r>
                              </w:p>
                            </w:txbxContent>
                          </wps:txbx>
                          <wps:bodyPr spcFirstLastPara="1" wrap="square" lIns="0" tIns="0" rIns="0" bIns="0" anchor="t" anchorCtr="0">
                            <a:noAutofit/>
                          </wps:bodyPr>
                        </wps:wsp>
                        <wps:wsp>
                          <wps:cNvPr id="646721773" name="Freeform 646721773"/>
                          <wps:cNvSpPr/>
                          <wps:spPr>
                            <a:xfrm>
                              <a:off x="3247251" y="4432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47928150" name="Freeform 647928150"/>
                          <wps:cNvSpPr/>
                          <wps:spPr>
                            <a:xfrm>
                              <a:off x="3277616" y="4432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68237346" name="Freeform 1668237346"/>
                          <wps:cNvSpPr/>
                          <wps:spPr>
                            <a:xfrm>
                              <a:off x="0" y="303365"/>
                              <a:ext cx="3280143" cy="0"/>
                            </a:xfrm>
                            <a:custGeom>
                              <a:avLst/>
                              <a:gdLst/>
                              <a:ahLst/>
                              <a:cxnLst/>
                              <a:rect l="l" t="t" r="r" b="b"/>
                              <a:pathLst>
                                <a:path w="3280143" h="120000" extrusionOk="0">
                                  <a:moveTo>
                                    <a:pt x="0" y="0"/>
                                  </a:moveTo>
                                  <a:lnTo>
                                    <a:pt x="3280143"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24607193" name="Freeform 824607193"/>
                          <wps:cNvSpPr/>
                          <wps:spPr>
                            <a:xfrm>
                              <a:off x="2540"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53849879" name="Freeform 1653849879"/>
                          <wps:cNvSpPr/>
                          <wps:spPr>
                            <a:xfrm>
                              <a:off x="32906"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84986226" name="Rectangle 1384986226"/>
                          <wps:cNvSpPr/>
                          <wps:spPr>
                            <a:xfrm>
                              <a:off x="194475" y="369914"/>
                              <a:ext cx="450437" cy="163628"/>
                            </a:xfrm>
                            <a:prstGeom prst="rect">
                              <a:avLst/>
                            </a:prstGeom>
                            <a:noFill/>
                            <a:ln>
                              <a:noFill/>
                            </a:ln>
                          </wps:spPr>
                          <wps:txbx>
                            <w:txbxContent>
                              <w:p w14:paraId="35011009" w14:textId="77777777" w:rsidR="00C2753D" w:rsidRDefault="00000000">
                                <w:pPr>
                                  <w:spacing w:after="160" w:line="258" w:lineRule="auto"/>
                                  <w:ind w:left="0" w:firstLine="0"/>
                                  <w:jc w:val="left"/>
                                  <w:textDirection w:val="btLr"/>
                                </w:pPr>
                                <w:r>
                                  <w:t>Small</w:t>
                                </w:r>
                              </w:p>
                            </w:txbxContent>
                          </wps:txbx>
                          <wps:bodyPr spcFirstLastPara="1" wrap="square" lIns="0" tIns="0" rIns="0" bIns="0" anchor="t" anchorCtr="0">
                            <a:noAutofit/>
                          </wps:bodyPr>
                        </wps:wsp>
                        <wps:wsp>
                          <wps:cNvPr id="72846918" name="Rectangle 72846918"/>
                          <wps:cNvSpPr/>
                          <wps:spPr>
                            <a:xfrm>
                              <a:off x="878357" y="362155"/>
                              <a:ext cx="143322" cy="173947"/>
                            </a:xfrm>
                            <a:prstGeom prst="rect">
                              <a:avLst/>
                            </a:prstGeom>
                            <a:noFill/>
                            <a:ln>
                              <a:noFill/>
                            </a:ln>
                          </wps:spPr>
                          <wps:txbx>
                            <w:txbxContent>
                              <w:p w14:paraId="5F23D55B" w14:textId="77777777" w:rsidR="00C2753D" w:rsidRDefault="00000000">
                                <w:pPr>
                                  <w:spacing w:after="160" w:line="258" w:lineRule="auto"/>
                                  <w:ind w:left="0" w:firstLine="0"/>
                                  <w:jc w:val="left"/>
                                  <w:textDirection w:val="btLr"/>
                                </w:pPr>
                                <w:r>
                                  <w:t>≤</w:t>
                                </w:r>
                              </w:p>
                            </w:txbxContent>
                          </wps:txbx>
                          <wps:bodyPr spcFirstLastPara="1" wrap="square" lIns="0" tIns="0" rIns="0" bIns="0" anchor="t" anchorCtr="0">
                            <a:noAutofit/>
                          </wps:bodyPr>
                        </wps:wsp>
                        <wps:wsp>
                          <wps:cNvPr id="1273516194" name="Rectangle 1273516194"/>
                          <wps:cNvSpPr/>
                          <wps:spPr>
                            <a:xfrm>
                              <a:off x="1024598" y="369914"/>
                              <a:ext cx="184265" cy="163628"/>
                            </a:xfrm>
                            <a:prstGeom prst="rect">
                              <a:avLst/>
                            </a:prstGeom>
                            <a:noFill/>
                            <a:ln>
                              <a:noFill/>
                            </a:ln>
                          </wps:spPr>
                          <wps:txbx>
                            <w:txbxContent>
                              <w:p w14:paraId="74A7F194" w14:textId="77777777" w:rsidR="00C2753D" w:rsidRDefault="00000000">
                                <w:pPr>
                                  <w:spacing w:after="160" w:line="258" w:lineRule="auto"/>
                                  <w:ind w:left="0" w:firstLine="0"/>
                                  <w:jc w:val="left"/>
                                  <w:textDirection w:val="btLr"/>
                                </w:pPr>
                                <w:r>
                                  <w:t>20</w:t>
                                </w:r>
                              </w:p>
                            </w:txbxContent>
                          </wps:txbx>
                          <wps:bodyPr spcFirstLastPara="1" wrap="square" lIns="0" tIns="0" rIns="0" bIns="0" anchor="t" anchorCtr="0">
                            <a:noAutofit/>
                          </wps:bodyPr>
                        </wps:wsp>
                        <wps:wsp>
                          <wps:cNvPr id="1375828593" name="Rectangle 1375828593"/>
                          <wps:cNvSpPr/>
                          <wps:spPr>
                            <a:xfrm>
                              <a:off x="1651140" y="369914"/>
                              <a:ext cx="143322" cy="163628"/>
                            </a:xfrm>
                            <a:prstGeom prst="rect">
                              <a:avLst/>
                            </a:prstGeom>
                            <a:noFill/>
                            <a:ln>
                              <a:noFill/>
                            </a:ln>
                          </wps:spPr>
                          <wps:txbx>
                            <w:txbxContent>
                              <w:p w14:paraId="104BB20E" w14:textId="77777777" w:rsidR="00C2753D" w:rsidRDefault="00000000">
                                <w:pPr>
                                  <w:spacing w:after="160" w:line="258" w:lineRule="auto"/>
                                  <w:ind w:left="0" w:firstLine="0"/>
                                  <w:jc w:val="left"/>
                                  <w:textDirection w:val="btLr"/>
                                </w:pPr>
                                <w:r>
                                  <w:rPr>
                                    <w:i/>
                                  </w:rPr>
                                  <w:t>&lt;</w:t>
                                </w:r>
                              </w:p>
                            </w:txbxContent>
                          </wps:txbx>
                          <wps:bodyPr spcFirstLastPara="1" wrap="square" lIns="0" tIns="0" rIns="0" bIns="0" anchor="t" anchorCtr="0">
                            <a:noAutofit/>
                          </wps:bodyPr>
                        </wps:wsp>
                        <wps:wsp>
                          <wps:cNvPr id="110594159" name="Rectangle 110594159"/>
                          <wps:cNvSpPr/>
                          <wps:spPr>
                            <a:xfrm>
                              <a:off x="1797380" y="369914"/>
                              <a:ext cx="184265" cy="163628"/>
                            </a:xfrm>
                            <a:prstGeom prst="rect">
                              <a:avLst/>
                            </a:prstGeom>
                            <a:noFill/>
                            <a:ln>
                              <a:noFill/>
                            </a:ln>
                          </wps:spPr>
                          <wps:txbx>
                            <w:txbxContent>
                              <w:p w14:paraId="1F105390" w14:textId="77777777" w:rsidR="00C2753D" w:rsidRDefault="00000000">
                                <w:pPr>
                                  <w:spacing w:after="160" w:line="258" w:lineRule="auto"/>
                                  <w:ind w:left="0" w:firstLine="0"/>
                                  <w:jc w:val="left"/>
                                  <w:textDirection w:val="btLr"/>
                                </w:pPr>
                                <w:r>
                                  <w:t>50</w:t>
                                </w:r>
                              </w:p>
                            </w:txbxContent>
                          </wps:txbx>
                          <wps:bodyPr spcFirstLastPara="1" wrap="square" lIns="0" tIns="0" rIns="0" bIns="0" anchor="t" anchorCtr="0">
                            <a:noAutofit/>
                          </wps:bodyPr>
                        </wps:wsp>
                        <wps:wsp>
                          <wps:cNvPr id="1846369293" name="Rectangle 1846369293"/>
                          <wps:cNvSpPr/>
                          <wps:spPr>
                            <a:xfrm>
                              <a:off x="2706655" y="369914"/>
                              <a:ext cx="92132" cy="163628"/>
                            </a:xfrm>
                            <a:prstGeom prst="rect">
                              <a:avLst/>
                            </a:prstGeom>
                            <a:noFill/>
                            <a:ln>
                              <a:noFill/>
                            </a:ln>
                          </wps:spPr>
                          <wps:txbx>
                            <w:txbxContent>
                              <w:p w14:paraId="6D3DD629" w14:textId="77777777" w:rsidR="00C2753D" w:rsidRDefault="00000000">
                                <w:pPr>
                                  <w:spacing w:after="160" w:line="258" w:lineRule="auto"/>
                                  <w:ind w:left="0" w:firstLine="0"/>
                                  <w:jc w:val="left"/>
                                  <w:textDirection w:val="btLr"/>
                                </w:pPr>
                                <w:r>
                                  <w:t>3</w:t>
                                </w:r>
                              </w:p>
                            </w:txbxContent>
                          </wps:txbx>
                          <wps:bodyPr spcFirstLastPara="1" wrap="square" lIns="0" tIns="0" rIns="0" bIns="0" anchor="t" anchorCtr="0">
                            <a:noAutofit/>
                          </wps:bodyPr>
                        </wps:wsp>
                        <wps:wsp>
                          <wps:cNvPr id="2064761354" name="Freeform 2064761354"/>
                          <wps:cNvSpPr/>
                          <wps:spPr>
                            <a:xfrm>
                              <a:off x="3247251"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898495994" name="Freeform 1898495994"/>
                          <wps:cNvSpPr/>
                          <wps:spPr>
                            <a:xfrm>
                              <a:off x="3277616" y="345605"/>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711865914" name="Freeform 1711865914"/>
                          <wps:cNvSpPr/>
                          <wps:spPr>
                            <a:xfrm>
                              <a:off x="2540" y="517690"/>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058485053" name="Freeform 2058485053"/>
                          <wps:cNvSpPr/>
                          <wps:spPr>
                            <a:xfrm>
                              <a:off x="32906" y="517690"/>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36469271" name="Rectangle 236469271"/>
                          <wps:cNvSpPr/>
                          <wps:spPr>
                            <a:xfrm>
                              <a:off x="115583" y="541986"/>
                              <a:ext cx="660298" cy="163628"/>
                            </a:xfrm>
                            <a:prstGeom prst="rect">
                              <a:avLst/>
                            </a:prstGeom>
                            <a:noFill/>
                            <a:ln>
                              <a:noFill/>
                            </a:ln>
                          </wps:spPr>
                          <wps:txbx>
                            <w:txbxContent>
                              <w:p w14:paraId="5EE8A96F" w14:textId="77777777" w:rsidR="00C2753D" w:rsidRDefault="00000000">
                                <w:pPr>
                                  <w:spacing w:after="160" w:line="258" w:lineRule="auto"/>
                                  <w:ind w:left="0" w:firstLine="0"/>
                                  <w:jc w:val="left"/>
                                  <w:textDirection w:val="btLr"/>
                                </w:pPr>
                                <w:r>
                                  <w:t>Medium</w:t>
                                </w:r>
                              </w:p>
                            </w:txbxContent>
                          </wps:txbx>
                          <wps:bodyPr spcFirstLastPara="1" wrap="square" lIns="0" tIns="0" rIns="0" bIns="0" anchor="t" anchorCtr="0">
                            <a:noAutofit/>
                          </wps:bodyPr>
                        </wps:wsp>
                        <wps:wsp>
                          <wps:cNvPr id="1958651173" name="Rectangle 1958651173"/>
                          <wps:cNvSpPr/>
                          <wps:spPr>
                            <a:xfrm>
                              <a:off x="843725" y="534228"/>
                              <a:ext cx="143322" cy="173947"/>
                            </a:xfrm>
                            <a:prstGeom prst="rect">
                              <a:avLst/>
                            </a:prstGeom>
                            <a:noFill/>
                            <a:ln>
                              <a:noFill/>
                            </a:ln>
                          </wps:spPr>
                          <wps:txbx>
                            <w:txbxContent>
                              <w:p w14:paraId="37DC0053" w14:textId="77777777" w:rsidR="00C2753D" w:rsidRDefault="00000000">
                                <w:pPr>
                                  <w:spacing w:after="160" w:line="258" w:lineRule="auto"/>
                                  <w:ind w:left="0" w:firstLine="0"/>
                                  <w:jc w:val="left"/>
                                  <w:textDirection w:val="btLr"/>
                                </w:pPr>
                                <w:r>
                                  <w:t>≤</w:t>
                                </w:r>
                              </w:p>
                            </w:txbxContent>
                          </wps:txbx>
                          <wps:bodyPr spcFirstLastPara="1" wrap="square" lIns="0" tIns="0" rIns="0" bIns="0" anchor="t" anchorCtr="0">
                            <a:noAutofit/>
                          </wps:bodyPr>
                        </wps:wsp>
                        <wps:wsp>
                          <wps:cNvPr id="835520831" name="Rectangle 835520831"/>
                          <wps:cNvSpPr/>
                          <wps:spPr>
                            <a:xfrm>
                              <a:off x="989965" y="541986"/>
                              <a:ext cx="276398" cy="163628"/>
                            </a:xfrm>
                            <a:prstGeom prst="rect">
                              <a:avLst/>
                            </a:prstGeom>
                            <a:noFill/>
                            <a:ln>
                              <a:noFill/>
                            </a:ln>
                          </wps:spPr>
                          <wps:txbx>
                            <w:txbxContent>
                              <w:p w14:paraId="7A567991" w14:textId="77777777" w:rsidR="00C2753D" w:rsidRDefault="00000000">
                                <w:pPr>
                                  <w:spacing w:after="160" w:line="258" w:lineRule="auto"/>
                                  <w:ind w:left="0" w:firstLine="0"/>
                                  <w:jc w:val="left"/>
                                  <w:textDirection w:val="btLr"/>
                                </w:pPr>
                                <w:r>
                                  <w:t>100</w:t>
                                </w:r>
                              </w:p>
                            </w:txbxContent>
                          </wps:txbx>
                          <wps:bodyPr spcFirstLastPara="1" wrap="square" lIns="0" tIns="0" rIns="0" bIns="0" anchor="t" anchorCtr="0">
                            <a:noAutofit/>
                          </wps:bodyPr>
                        </wps:wsp>
                        <wps:wsp>
                          <wps:cNvPr id="1613219147" name="Rectangle 1613219147"/>
                          <wps:cNvSpPr/>
                          <wps:spPr>
                            <a:xfrm>
                              <a:off x="1616507" y="541986"/>
                              <a:ext cx="143322" cy="163628"/>
                            </a:xfrm>
                            <a:prstGeom prst="rect">
                              <a:avLst/>
                            </a:prstGeom>
                            <a:noFill/>
                            <a:ln>
                              <a:noFill/>
                            </a:ln>
                          </wps:spPr>
                          <wps:txbx>
                            <w:txbxContent>
                              <w:p w14:paraId="47830070" w14:textId="77777777" w:rsidR="00C2753D" w:rsidRDefault="00000000">
                                <w:pPr>
                                  <w:spacing w:after="160" w:line="258" w:lineRule="auto"/>
                                  <w:ind w:left="0" w:firstLine="0"/>
                                  <w:jc w:val="left"/>
                                  <w:textDirection w:val="btLr"/>
                                </w:pPr>
                                <w:r>
                                  <w:rPr>
                                    <w:i/>
                                  </w:rPr>
                                  <w:t>&lt;</w:t>
                                </w:r>
                              </w:p>
                            </w:txbxContent>
                          </wps:txbx>
                          <wps:bodyPr spcFirstLastPara="1" wrap="square" lIns="0" tIns="0" rIns="0" bIns="0" anchor="t" anchorCtr="0">
                            <a:noAutofit/>
                          </wps:bodyPr>
                        </wps:wsp>
                        <wps:wsp>
                          <wps:cNvPr id="2016420036" name="Rectangle 2016420036"/>
                          <wps:cNvSpPr/>
                          <wps:spPr>
                            <a:xfrm>
                              <a:off x="1762748" y="541986"/>
                              <a:ext cx="276398" cy="163628"/>
                            </a:xfrm>
                            <a:prstGeom prst="rect">
                              <a:avLst/>
                            </a:prstGeom>
                            <a:noFill/>
                            <a:ln>
                              <a:noFill/>
                            </a:ln>
                          </wps:spPr>
                          <wps:txbx>
                            <w:txbxContent>
                              <w:p w14:paraId="37FCC484" w14:textId="77777777" w:rsidR="00C2753D" w:rsidRDefault="00000000">
                                <w:pPr>
                                  <w:spacing w:after="160" w:line="258" w:lineRule="auto"/>
                                  <w:ind w:left="0" w:firstLine="0"/>
                                  <w:jc w:val="left"/>
                                  <w:textDirection w:val="btLr"/>
                                </w:pPr>
                                <w:r>
                                  <w:t>200</w:t>
                                </w:r>
                              </w:p>
                            </w:txbxContent>
                          </wps:txbx>
                          <wps:bodyPr spcFirstLastPara="1" wrap="square" lIns="0" tIns="0" rIns="0" bIns="0" anchor="t" anchorCtr="0">
                            <a:noAutofit/>
                          </wps:bodyPr>
                        </wps:wsp>
                        <wps:wsp>
                          <wps:cNvPr id="381577591" name="Rectangle 381577591"/>
                          <wps:cNvSpPr/>
                          <wps:spPr>
                            <a:xfrm>
                              <a:off x="2706659" y="541986"/>
                              <a:ext cx="92133" cy="163628"/>
                            </a:xfrm>
                            <a:prstGeom prst="rect">
                              <a:avLst/>
                            </a:prstGeom>
                            <a:noFill/>
                            <a:ln>
                              <a:noFill/>
                            </a:ln>
                          </wps:spPr>
                          <wps:txbx>
                            <w:txbxContent>
                              <w:p w14:paraId="1D0433B0" w14:textId="77777777" w:rsidR="00C2753D" w:rsidRDefault="00000000">
                                <w:pPr>
                                  <w:spacing w:after="160" w:line="258" w:lineRule="auto"/>
                                  <w:ind w:left="0" w:firstLine="0"/>
                                  <w:jc w:val="left"/>
                                  <w:textDirection w:val="btLr"/>
                                </w:pPr>
                                <w:r>
                                  <w:t>5</w:t>
                                </w:r>
                              </w:p>
                            </w:txbxContent>
                          </wps:txbx>
                          <wps:bodyPr spcFirstLastPara="1" wrap="square" lIns="0" tIns="0" rIns="0" bIns="0" anchor="t" anchorCtr="0">
                            <a:noAutofit/>
                          </wps:bodyPr>
                        </wps:wsp>
                        <wps:wsp>
                          <wps:cNvPr id="176072981" name="Freeform 176072981"/>
                          <wps:cNvSpPr/>
                          <wps:spPr>
                            <a:xfrm>
                              <a:off x="3247251" y="517690"/>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066851121" name="Freeform 2066851121"/>
                          <wps:cNvSpPr/>
                          <wps:spPr>
                            <a:xfrm>
                              <a:off x="3277616" y="517690"/>
                              <a:ext cx="0" cy="172072"/>
                            </a:xfrm>
                            <a:custGeom>
                              <a:avLst/>
                              <a:gdLst/>
                              <a:ahLst/>
                              <a:cxnLst/>
                              <a:rect l="l" t="t" r="r" b="b"/>
                              <a:pathLst>
                                <a:path w="120000" h="172072" extrusionOk="0">
                                  <a:moveTo>
                                    <a:pt x="0" y="172072"/>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122994960" name="Freeform 1122994960"/>
                          <wps:cNvSpPr/>
                          <wps:spPr>
                            <a:xfrm>
                              <a:off x="2540" y="68976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92262027" name="Freeform 1692262027"/>
                          <wps:cNvSpPr/>
                          <wps:spPr>
                            <a:xfrm>
                              <a:off x="32906" y="68976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294458484" name="Rectangle 1294458484"/>
                          <wps:cNvSpPr/>
                          <wps:spPr>
                            <a:xfrm>
                              <a:off x="193319" y="714059"/>
                              <a:ext cx="453496" cy="163628"/>
                            </a:xfrm>
                            <a:prstGeom prst="rect">
                              <a:avLst/>
                            </a:prstGeom>
                            <a:noFill/>
                            <a:ln>
                              <a:noFill/>
                            </a:ln>
                          </wps:spPr>
                          <wps:txbx>
                            <w:txbxContent>
                              <w:p w14:paraId="3480E144" w14:textId="77777777" w:rsidR="00C2753D" w:rsidRDefault="00000000">
                                <w:pPr>
                                  <w:spacing w:after="160" w:line="258" w:lineRule="auto"/>
                                  <w:ind w:left="0" w:firstLine="0"/>
                                  <w:jc w:val="left"/>
                                  <w:textDirection w:val="btLr"/>
                                </w:pPr>
                                <w:r>
                                  <w:t>Large</w:t>
                                </w:r>
                              </w:p>
                            </w:txbxContent>
                          </wps:txbx>
                          <wps:bodyPr spcFirstLastPara="1" wrap="square" lIns="0" tIns="0" rIns="0" bIns="0" anchor="t" anchorCtr="0">
                            <a:noAutofit/>
                          </wps:bodyPr>
                        </wps:wsp>
                        <wps:wsp>
                          <wps:cNvPr id="1402794250" name="Rectangle 1402794250"/>
                          <wps:cNvSpPr/>
                          <wps:spPr>
                            <a:xfrm>
                              <a:off x="843725" y="714059"/>
                              <a:ext cx="143322" cy="163628"/>
                            </a:xfrm>
                            <a:prstGeom prst="rect">
                              <a:avLst/>
                            </a:prstGeom>
                            <a:noFill/>
                            <a:ln>
                              <a:noFill/>
                            </a:ln>
                          </wps:spPr>
                          <wps:txbx>
                            <w:txbxContent>
                              <w:p w14:paraId="1BBFF761" w14:textId="77777777" w:rsidR="00C2753D" w:rsidRDefault="00000000">
                                <w:pPr>
                                  <w:spacing w:after="160" w:line="258" w:lineRule="auto"/>
                                  <w:ind w:left="0" w:firstLine="0"/>
                                  <w:jc w:val="left"/>
                                  <w:textDirection w:val="btLr"/>
                                </w:pPr>
                                <w:r>
                                  <w:rPr>
                                    <w:i/>
                                  </w:rPr>
                                  <w:t>&gt;</w:t>
                                </w:r>
                              </w:p>
                            </w:txbxContent>
                          </wps:txbx>
                          <wps:bodyPr spcFirstLastPara="1" wrap="square" lIns="0" tIns="0" rIns="0" bIns="0" anchor="t" anchorCtr="0">
                            <a:noAutofit/>
                          </wps:bodyPr>
                        </wps:wsp>
                        <wps:wsp>
                          <wps:cNvPr id="175147242" name="Rectangle 175147242"/>
                          <wps:cNvSpPr/>
                          <wps:spPr>
                            <a:xfrm>
                              <a:off x="989965" y="714059"/>
                              <a:ext cx="276398" cy="163628"/>
                            </a:xfrm>
                            <a:prstGeom prst="rect">
                              <a:avLst/>
                            </a:prstGeom>
                            <a:noFill/>
                            <a:ln>
                              <a:noFill/>
                            </a:ln>
                          </wps:spPr>
                          <wps:txbx>
                            <w:txbxContent>
                              <w:p w14:paraId="4BDDAF95" w14:textId="77777777" w:rsidR="00C2753D" w:rsidRDefault="00000000">
                                <w:pPr>
                                  <w:spacing w:after="160" w:line="258" w:lineRule="auto"/>
                                  <w:ind w:left="0" w:firstLine="0"/>
                                  <w:jc w:val="left"/>
                                  <w:textDirection w:val="btLr"/>
                                </w:pPr>
                                <w:r>
                                  <w:t>100</w:t>
                                </w:r>
                              </w:p>
                            </w:txbxContent>
                          </wps:txbx>
                          <wps:bodyPr spcFirstLastPara="1" wrap="square" lIns="0" tIns="0" rIns="0" bIns="0" anchor="t" anchorCtr="0">
                            <a:noAutofit/>
                          </wps:bodyPr>
                        </wps:wsp>
                        <wps:wsp>
                          <wps:cNvPr id="2145969389" name="Rectangle 2145969389"/>
                          <wps:cNvSpPr/>
                          <wps:spPr>
                            <a:xfrm>
                              <a:off x="2671909" y="714059"/>
                              <a:ext cx="184265" cy="163628"/>
                            </a:xfrm>
                            <a:prstGeom prst="rect">
                              <a:avLst/>
                            </a:prstGeom>
                            <a:noFill/>
                            <a:ln>
                              <a:noFill/>
                            </a:ln>
                          </wps:spPr>
                          <wps:txbx>
                            <w:txbxContent>
                              <w:p w14:paraId="7C22392D" w14:textId="77777777" w:rsidR="00C2753D" w:rsidRDefault="00000000">
                                <w:pPr>
                                  <w:spacing w:after="160" w:line="258" w:lineRule="auto"/>
                                  <w:ind w:left="0" w:firstLine="0"/>
                                  <w:jc w:val="left"/>
                                  <w:textDirection w:val="btLr"/>
                                </w:pPr>
                                <w:r>
                                  <w:t>15</w:t>
                                </w:r>
                              </w:p>
                            </w:txbxContent>
                          </wps:txbx>
                          <wps:bodyPr spcFirstLastPara="1" wrap="square" lIns="0" tIns="0" rIns="0" bIns="0" anchor="t" anchorCtr="0">
                            <a:noAutofit/>
                          </wps:bodyPr>
                        </wps:wsp>
                        <wps:wsp>
                          <wps:cNvPr id="1437184627" name="Freeform 1437184627"/>
                          <wps:cNvSpPr/>
                          <wps:spPr>
                            <a:xfrm>
                              <a:off x="3247251" y="68976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17791042" name="Freeform 1617791042"/>
                          <wps:cNvSpPr/>
                          <wps:spPr>
                            <a:xfrm>
                              <a:off x="3277616" y="689763"/>
                              <a:ext cx="0" cy="231724"/>
                            </a:xfrm>
                            <a:custGeom>
                              <a:avLst/>
                              <a:gdLst/>
                              <a:ahLst/>
                              <a:cxnLst/>
                              <a:rect l="l" t="t" r="r" b="b"/>
                              <a:pathLst>
                                <a:path w="120000" h="231724" extrusionOk="0">
                                  <a:moveTo>
                                    <a:pt x="0" y="231724"/>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368125871" name="Freeform 1368125871"/>
                          <wps:cNvSpPr/>
                          <wps:spPr>
                            <a:xfrm>
                              <a:off x="0" y="950888"/>
                              <a:ext cx="3280143" cy="0"/>
                            </a:xfrm>
                            <a:custGeom>
                              <a:avLst/>
                              <a:gdLst/>
                              <a:ahLst/>
                              <a:cxnLst/>
                              <a:rect l="l" t="t" r="r" b="b"/>
                              <a:pathLst>
                                <a:path w="3280143" h="120000" extrusionOk="0">
                                  <a:moveTo>
                                    <a:pt x="0" y="0"/>
                                  </a:moveTo>
                                  <a:lnTo>
                                    <a:pt x="3280143" y="0"/>
                                  </a:lnTo>
                                </a:path>
                              </a:pathLst>
                            </a:custGeom>
                            <a:noFill/>
                            <a:ln w="1107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2372576</wp:posOffset>
                </wp:positionH>
                <wp:positionV relativeFrom="page">
                  <wp:posOffset>1401584</wp:posOffset>
                </wp:positionV>
                <wp:extent cx="3280143" cy="950888"/>
                <wp:effectExtent b="0" l="0" r="0" t="0"/>
                <wp:wrapTopAndBottom distB="0" distT="0"/>
                <wp:docPr id="34940" name="image49.png"/>
                <a:graphic>
                  <a:graphicData uri="http://schemas.openxmlformats.org/drawingml/2006/picture">
                    <pic:pic>
                      <pic:nvPicPr>
                        <pic:cNvPr id="0" name="image49.png"/>
                        <pic:cNvPicPr preferRelativeResize="0"/>
                      </pic:nvPicPr>
                      <pic:blipFill>
                        <a:blip r:embed="rId70"/>
                        <a:srcRect/>
                        <a:stretch>
                          <a:fillRect/>
                        </a:stretch>
                      </pic:blipFill>
                      <pic:spPr>
                        <a:xfrm>
                          <a:off x="0" y="0"/>
                          <a:ext cx="3280143" cy="950888"/>
                        </a:xfrm>
                        <a:prstGeom prst="rect"/>
                        <a:ln/>
                      </pic:spPr>
                    </pic:pic>
                  </a:graphicData>
                </a:graphic>
              </wp:anchor>
            </w:drawing>
          </mc:Fallback>
        </mc:AlternateContent>
      </w:r>
      <w:r>
        <w:t>All the useful information about the instances such as the starting airport, the associated area, the range of airports per area, the number of airports and the time limit constraints defined in Table 3.2.</w:t>
      </w:r>
    </w:p>
    <w:p w14:paraId="41C2EC9F" w14:textId="77777777" w:rsidR="00C2753D" w:rsidRDefault="00000000">
      <w:pPr>
        <w:spacing w:after="225" w:line="259" w:lineRule="auto"/>
        <w:ind w:left="48" w:firstLine="0"/>
        <w:jc w:val="left"/>
      </w:pPr>
      <w:r>
        <w:rPr>
          <w:noProof/>
        </w:rPr>
        <w:drawing>
          <wp:inline distT="0" distB="0" distL="0" distR="0" wp14:anchorId="666CECB4" wp14:editId="7BC1A28F">
            <wp:extent cx="5218177" cy="2346960"/>
            <wp:effectExtent l="0" t="0" r="0" b="0"/>
            <wp:docPr id="349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1"/>
                    <a:srcRect/>
                    <a:stretch>
                      <a:fillRect/>
                    </a:stretch>
                  </pic:blipFill>
                  <pic:spPr>
                    <a:xfrm>
                      <a:off x="0" y="0"/>
                      <a:ext cx="5218177" cy="2346960"/>
                    </a:xfrm>
                    <a:prstGeom prst="rect">
                      <a:avLst/>
                    </a:prstGeom>
                    <a:ln/>
                  </pic:spPr>
                </pic:pic>
              </a:graphicData>
            </a:graphic>
          </wp:inline>
        </w:drawing>
      </w:r>
    </w:p>
    <w:p w14:paraId="6DFC55D1" w14:textId="77777777" w:rsidR="00C2753D" w:rsidRDefault="00000000">
      <w:pPr>
        <w:spacing w:after="388" w:line="265" w:lineRule="auto"/>
        <w:jc w:val="center"/>
        <w:sectPr w:rsidR="00C2753D">
          <w:type w:val="continuous"/>
          <w:pgSz w:w="11918" w:h="16855"/>
          <w:pgMar w:top="3940" w:right="1440" w:bottom="2486" w:left="2160" w:header="720" w:footer="720" w:gutter="0"/>
          <w:cols w:space="720"/>
        </w:sectPr>
      </w:pPr>
      <w:r>
        <w:rPr>
          <w:rFonts w:ascii="Calibri" w:eastAsia="Calibri" w:hAnsi="Calibri" w:cs="Calibri"/>
          <w:sz w:val="20"/>
          <w:szCs w:val="20"/>
        </w:rPr>
        <w:t xml:space="preserve">Table 3.3: </w:t>
      </w:r>
      <w:r>
        <w:rPr>
          <w:sz w:val="20"/>
          <w:szCs w:val="20"/>
        </w:rPr>
        <w:t>Instances and their respective parameters</w:t>
      </w:r>
    </w:p>
    <w:p w14:paraId="04752CC3" w14:textId="77777777" w:rsidR="00C2753D" w:rsidRDefault="00000000">
      <w:pPr>
        <w:pStyle w:val="Heading1"/>
        <w:spacing w:after="521"/>
        <w:ind w:left="0" w:firstLine="0"/>
      </w:pPr>
      <w:r>
        <w:lastRenderedPageBreak/>
        <w:t>Bibliography</w:t>
      </w:r>
    </w:p>
    <w:p w14:paraId="1E42F5A8" w14:textId="77777777" w:rsidR="00C2753D" w:rsidRDefault="00000000">
      <w:pPr>
        <w:numPr>
          <w:ilvl w:val="0"/>
          <w:numId w:val="5"/>
        </w:numPr>
        <w:ind w:left="448" w:right="77" w:hanging="339"/>
      </w:pPr>
      <w:r>
        <w:t xml:space="preserve">Hanif D. Sherali, Ebru K. Bish, and Xiaomei Zhu. Airline fleet assignment concepts, models, and algorithms. </w:t>
      </w:r>
      <w:r>
        <w:rPr>
          <w:i/>
        </w:rPr>
        <w:t>European Journal of Operational Research</w:t>
      </w:r>
      <w:r>
        <w:t xml:space="preserve">, 172(1): 1–30, 2006. ISSN 0377-2217. doi: https://doi.org/10.1016/j.ejor.2005.01.056. URL </w:t>
      </w:r>
      <w:hyperlink r:id="rId72">
        <w:r>
          <w:rPr>
            <w:rFonts w:ascii="Calibri" w:eastAsia="Calibri" w:hAnsi="Calibri" w:cs="Calibri"/>
          </w:rPr>
          <w:t>https://www.sciencedirect.com/science/article/pii/S0377221705002109</w:t>
        </w:r>
      </w:hyperlink>
      <w:hyperlink r:id="rId73">
        <w:r>
          <w:t>.</w:t>
        </w:r>
      </w:hyperlink>
    </w:p>
    <w:p w14:paraId="09D6E615" w14:textId="77777777" w:rsidR="00C2753D" w:rsidRDefault="00000000">
      <w:pPr>
        <w:numPr>
          <w:ilvl w:val="0"/>
          <w:numId w:val="5"/>
        </w:numPr>
        <w:ind w:left="448" w:right="77" w:hanging="339"/>
      </w:pPr>
      <w:r>
        <w:t xml:space="preserve">J.E. Beasley and B. Cao. A dynamic programming based algorithm for the crew scheduling problem. </w:t>
      </w:r>
      <w:r>
        <w:rPr>
          <w:i/>
        </w:rPr>
        <w:t>Computers and Operations Research</w:t>
      </w:r>
      <w:r>
        <w:t xml:space="preserve">, 25(7):567–582, 1998. ISSN 0305-0548. doi: https://doi.org/10.1016/S0305-0548(98)00019-7. URL </w:t>
      </w:r>
      <w:hyperlink r:id="rId74">
        <w:r>
          <w:rPr>
            <w:rFonts w:ascii="Calibri" w:eastAsia="Calibri" w:hAnsi="Calibri" w:cs="Calibri"/>
          </w:rPr>
          <w:t>https://www.sciencedirect.com/science/article/pii/S0305054898000197</w:t>
        </w:r>
      </w:hyperlink>
      <w:hyperlink r:id="rId75">
        <w:r>
          <w:t>.</w:t>
        </w:r>
      </w:hyperlink>
    </w:p>
    <w:p w14:paraId="14456203" w14:textId="77777777" w:rsidR="00C2753D" w:rsidRDefault="00000000">
      <w:pPr>
        <w:numPr>
          <w:ilvl w:val="0"/>
          <w:numId w:val="5"/>
        </w:numPr>
        <w:ind w:left="448" w:right="77" w:hanging="339"/>
      </w:pPr>
      <w:r>
        <w:t xml:space="preserve">Deirdre Fulton. Unstoppable lccs - growth indicates a new norm. </w:t>
      </w:r>
      <w:hyperlink r:id="rId76">
        <w:r>
          <w:rPr>
            <w:rFonts w:ascii="Calibri" w:eastAsia="Calibri" w:hAnsi="Calibri" w:cs="Calibri"/>
          </w:rPr>
          <w:t>https://www. oag.com/blog/unstoppable-lccs-growth-indicates-new-norm</w:t>
        </w:r>
      </w:hyperlink>
      <w:hyperlink r:id="rId77">
        <w:r>
          <w:t>,</w:t>
        </w:r>
      </w:hyperlink>
      <w:r>
        <w:t xml:space="preserve"> 2023.</w:t>
      </w:r>
    </w:p>
    <w:p w14:paraId="44CDD146" w14:textId="77777777" w:rsidR="00C2753D" w:rsidRDefault="00000000">
      <w:pPr>
        <w:numPr>
          <w:ilvl w:val="0"/>
          <w:numId w:val="5"/>
        </w:numPr>
        <w:ind w:left="448" w:right="77" w:hanging="339"/>
      </w:pPr>
      <w:r>
        <w:t xml:space="preserve">FranceTV Slash / Enquˆetes. Ryanair: Y-a-t-il un rh dans l’avion? enquˆete sur les conditions de travail du g´eant du low-cost, 2024. URL </w:t>
      </w:r>
      <w:hyperlink r:id="rId78">
        <w:r>
          <w:rPr>
            <w:rFonts w:ascii="Calibri" w:eastAsia="Calibri" w:hAnsi="Calibri" w:cs="Calibri"/>
          </w:rPr>
          <w:t>https://www.youtube. com/watch?v=4TOsoX6aPiA</w:t>
        </w:r>
      </w:hyperlink>
      <w:hyperlink r:id="rId79">
        <w:r>
          <w:t>.</w:t>
        </w:r>
      </w:hyperlink>
      <w:r>
        <w:t xml:space="preserve"> Accessed: 2024-07-05.</w:t>
      </w:r>
    </w:p>
    <w:p w14:paraId="26E24F83" w14:textId="77777777" w:rsidR="00C2753D" w:rsidRDefault="00000000">
      <w:pPr>
        <w:numPr>
          <w:ilvl w:val="0"/>
          <w:numId w:val="5"/>
        </w:numPr>
        <w:ind w:left="448" w:right="77" w:hanging="339"/>
      </w:pPr>
      <w:r>
        <w:t xml:space="preserve">Jens Clausen, Allan Larsen, Jesper Larsen, and Natalia J. Rezanova. Disruption management in the airline industry—concepts, models and methods. </w:t>
      </w:r>
      <w:r>
        <w:rPr>
          <w:i/>
        </w:rPr>
        <w:t>Computers and Operations Research</w:t>
      </w:r>
      <w:r>
        <w:t xml:space="preserve">, 37(5):809–821, 2010. ISSN 0305-0548. doi: https://doi. org/10.1016/j.cor.2009.03.027. URL </w:t>
      </w:r>
      <w:hyperlink r:id="rId80">
        <w:r>
          <w:rPr>
            <w:rFonts w:ascii="Calibri" w:eastAsia="Calibri" w:hAnsi="Calibri" w:cs="Calibri"/>
          </w:rPr>
          <w:t>https://www.sciencedirect.com/science/ article/pii/S0305054809000914</w:t>
        </w:r>
      </w:hyperlink>
      <w:hyperlink r:id="rId81">
        <w:r>
          <w:t>.</w:t>
        </w:r>
      </w:hyperlink>
      <w:r>
        <w:t xml:space="preserve"> Disruption Management.</w:t>
      </w:r>
    </w:p>
    <w:p w14:paraId="53110957" w14:textId="77777777" w:rsidR="00C2753D" w:rsidRDefault="00000000">
      <w:pPr>
        <w:numPr>
          <w:ilvl w:val="0"/>
          <w:numId w:val="5"/>
        </w:numPr>
        <w:spacing w:after="16"/>
        <w:ind w:left="448" w:right="77" w:hanging="339"/>
      </w:pPr>
      <w:r>
        <w:t xml:space="preserve">Allison Hope. The complex process behind your flight’s schedule. </w:t>
      </w:r>
      <w:r>
        <w:rPr>
          <w:i/>
        </w:rPr>
        <w:t>CNTraveler</w:t>
      </w:r>
      <w:r>
        <w:t xml:space="preserve">, 2017. URL </w:t>
      </w:r>
      <w:hyperlink r:id="rId82" w:anchor=":~:text=Flight%20schedules%20are%20mapped%20out,affect%20departure%20and%20arrival%20times.">
        <w:r>
          <w:rPr>
            <w:rFonts w:ascii="Calibri" w:eastAsia="Calibri" w:hAnsi="Calibri" w:cs="Calibri"/>
          </w:rPr>
          <w:t>https://www.cntraveler.com/story/</w:t>
        </w:r>
      </w:hyperlink>
    </w:p>
    <w:p w14:paraId="4FA023A6" w14:textId="77777777" w:rsidR="00C2753D" w:rsidRDefault="00000000">
      <w:pPr>
        <w:spacing w:after="99" w:line="259" w:lineRule="auto"/>
        <w:ind w:right="108"/>
        <w:jc w:val="center"/>
      </w:pPr>
      <w:hyperlink r:id="rId83" w:anchor=":~:text=Flight%20schedules%20are%20mapped%20out,affect%20departure%20and%20arrival%20times.">
        <w:r>
          <w:rPr>
            <w:rFonts w:ascii="Calibri" w:eastAsia="Calibri" w:hAnsi="Calibri" w:cs="Calibri"/>
          </w:rPr>
          <w:t>the-complex-process-behind-your-flights-schedule#:~:text=Flight%</w:t>
        </w:r>
      </w:hyperlink>
    </w:p>
    <w:p w14:paraId="4D84775D" w14:textId="77777777" w:rsidR="00C2753D" w:rsidRDefault="00000000">
      <w:pPr>
        <w:spacing w:after="272" w:line="259" w:lineRule="auto"/>
        <w:ind w:left="443" w:firstLine="0"/>
        <w:jc w:val="left"/>
      </w:pPr>
      <w:hyperlink r:id="rId84" w:anchor=":~:text=Flight%20schedules%20are%20mapped%20out,affect%20departure%20and%20arrival%20times.">
        <w:r>
          <w:rPr>
            <w:rFonts w:ascii="Calibri" w:eastAsia="Calibri" w:hAnsi="Calibri" w:cs="Calibri"/>
          </w:rPr>
          <w:t>20schedules%20are%20mapped%20out,affect%20departure%20and%20arrival% 20times.</w:t>
        </w:r>
      </w:hyperlink>
    </w:p>
    <w:p w14:paraId="6DE3FF60" w14:textId="77777777" w:rsidR="00C2753D" w:rsidRDefault="00000000">
      <w:pPr>
        <w:numPr>
          <w:ilvl w:val="0"/>
          <w:numId w:val="5"/>
        </w:numPr>
        <w:spacing w:after="75" w:line="259" w:lineRule="auto"/>
        <w:ind w:left="448" w:right="77" w:hanging="339"/>
      </w:pPr>
      <w:r>
        <w:t xml:space="preserve">None. Advanced decision support for aviation disruption management. </w:t>
      </w:r>
      <w:hyperlink r:id="rId85" w:anchor=":~:text=Proper%20aviation%20disruption%20management%20means,the%20schedule%2C%20while%20minimizing%20costs.">
        <w:r>
          <w:rPr>
            <w:rFonts w:ascii="Calibri" w:eastAsia="Calibri" w:hAnsi="Calibri" w:cs="Calibri"/>
          </w:rPr>
          <w:t>https:</w:t>
        </w:r>
      </w:hyperlink>
    </w:p>
    <w:p w14:paraId="5EC908D9" w14:textId="77777777" w:rsidR="00C2753D" w:rsidRDefault="00000000">
      <w:pPr>
        <w:spacing w:after="99" w:line="259" w:lineRule="auto"/>
        <w:ind w:right="137"/>
        <w:jc w:val="center"/>
        <w:sectPr w:rsidR="00C2753D">
          <w:headerReference w:type="even" r:id="rId86"/>
          <w:headerReference w:type="default" r:id="rId87"/>
          <w:footerReference w:type="even" r:id="rId88"/>
          <w:footerReference w:type="default" r:id="rId89"/>
          <w:headerReference w:type="first" r:id="rId90"/>
          <w:footerReference w:type="first" r:id="rId91"/>
          <w:pgSz w:w="11918" w:h="16855"/>
          <w:pgMar w:top="3963" w:right="1363" w:bottom="1824" w:left="2160" w:header="720" w:footer="1398" w:gutter="0"/>
          <w:cols w:space="720"/>
        </w:sectPr>
      </w:pPr>
      <w:hyperlink r:id="rId92" w:anchor=":~:text=Proper%20aviation%20disruption%20management%20means,the%20schedule%2C%20while%20minimizing%20costs.">
        <w:r>
          <w:rPr>
            <w:rFonts w:ascii="Calibri" w:eastAsia="Calibri" w:hAnsi="Calibri" w:cs="Calibri"/>
          </w:rPr>
          <w:t>//www.inform-software.com/en/lp/aviation-disruption-management#:</w:t>
        </w:r>
      </w:hyperlink>
    </w:p>
    <w:p w14:paraId="61655A27" w14:textId="77777777" w:rsidR="00C2753D" w:rsidRDefault="00000000">
      <w:pPr>
        <w:spacing w:after="137" w:line="384" w:lineRule="auto"/>
        <w:ind w:left="443" w:firstLine="0"/>
        <w:jc w:val="left"/>
      </w:pPr>
      <w:hyperlink r:id="rId93" w:anchor=":~:text=Proper%20aviation%20disruption%20management%20means,the%20schedule%2C%20while%20minimizing%20costs.">
        <w:r>
          <w:rPr>
            <w:rFonts w:ascii="Calibri" w:eastAsia="Calibri" w:hAnsi="Calibri" w:cs="Calibri"/>
          </w:rPr>
          <w:t>~:text=Proper%20aviation%20disruption%20management%20means,the% 20schedule%2C%20while%20minimizing%20costs.</w:t>
        </w:r>
      </w:hyperlink>
      <w:hyperlink r:id="rId94" w:anchor=":~:text=Proper%20aviation%20disruption%20management%20means,the%20schedule%2C%20while%20minimizing%20costs.">
        <w:r>
          <w:t>,</w:t>
        </w:r>
      </w:hyperlink>
      <w:r>
        <w:t xml:space="preserve"> 2024.</w:t>
      </w:r>
    </w:p>
    <w:p w14:paraId="08406489" w14:textId="77777777" w:rsidR="00C2753D" w:rsidRDefault="00000000">
      <w:pPr>
        <w:numPr>
          <w:ilvl w:val="0"/>
          <w:numId w:val="5"/>
        </w:numPr>
        <w:spacing w:after="45" w:line="259" w:lineRule="auto"/>
        <w:ind w:left="448" w:right="77" w:hanging="339"/>
      </w:pPr>
      <w:r>
        <w:t xml:space="preserve">None. A modern cloud platform to optimize end-to-end airline operations and crew management. iflight drives unmatched efficiencies, cost-savings, and productivity for the world’s top airlines. </w:t>
      </w:r>
      <w:hyperlink r:id="rId95">
        <w:r>
          <w:rPr>
            <w:rFonts w:ascii="Calibri" w:eastAsia="Calibri" w:hAnsi="Calibri" w:cs="Calibri"/>
          </w:rPr>
          <w:t>https://www.ibsplc.com/product/ airline-operations-solutions/iflight</w:t>
        </w:r>
      </w:hyperlink>
      <w:hyperlink r:id="rId96">
        <w:r>
          <w:t>,</w:t>
        </w:r>
      </w:hyperlink>
      <w:r>
        <w:t xml:space="preserve"> 2024.</w:t>
      </w:r>
    </w:p>
    <w:tbl>
      <w:tblPr>
        <w:tblStyle w:val="a3"/>
        <w:tblW w:w="8209" w:type="dxa"/>
        <w:tblInd w:w="109" w:type="dxa"/>
        <w:tblLayout w:type="fixed"/>
        <w:tblLook w:val="0400" w:firstRow="0" w:lastRow="0" w:firstColumn="0" w:lastColumn="0" w:noHBand="0" w:noVBand="1"/>
      </w:tblPr>
      <w:tblGrid>
        <w:gridCol w:w="5123"/>
        <w:gridCol w:w="3086"/>
      </w:tblGrid>
      <w:tr w:rsidR="00C2753D" w14:paraId="6A4CF10E" w14:textId="77777777">
        <w:trPr>
          <w:trHeight w:val="273"/>
        </w:trPr>
        <w:tc>
          <w:tcPr>
            <w:tcW w:w="5123" w:type="dxa"/>
            <w:tcBorders>
              <w:top w:val="nil"/>
              <w:left w:val="nil"/>
              <w:bottom w:val="nil"/>
              <w:right w:val="nil"/>
            </w:tcBorders>
          </w:tcPr>
          <w:p w14:paraId="295D917F" w14:textId="77777777" w:rsidR="00C2753D" w:rsidRDefault="00000000">
            <w:pPr>
              <w:tabs>
                <w:tab w:val="center" w:pos="1439"/>
                <w:tab w:val="center" w:pos="2439"/>
                <w:tab w:val="center" w:pos="3590"/>
                <w:tab w:val="center" w:pos="4616"/>
              </w:tabs>
              <w:spacing w:after="0" w:line="259" w:lineRule="auto"/>
              <w:ind w:left="0" w:firstLine="0"/>
              <w:jc w:val="left"/>
            </w:pPr>
            <w:r>
              <w:t>[9] Jaap</w:t>
            </w:r>
            <w:r>
              <w:tab/>
              <w:t>Bouwer</w:t>
            </w:r>
            <w:r>
              <w:tab/>
              <w:t>Ludwig</w:t>
            </w:r>
            <w:r>
              <w:tab/>
              <w:t>Hausmann</w:t>
            </w:r>
            <w:r>
              <w:tab/>
              <w:t>Nina</w:t>
            </w:r>
          </w:p>
        </w:tc>
        <w:tc>
          <w:tcPr>
            <w:tcW w:w="3086" w:type="dxa"/>
            <w:tcBorders>
              <w:top w:val="nil"/>
              <w:left w:val="nil"/>
              <w:bottom w:val="nil"/>
              <w:right w:val="nil"/>
            </w:tcBorders>
          </w:tcPr>
          <w:p w14:paraId="05A371AF" w14:textId="77777777" w:rsidR="00C2753D" w:rsidRDefault="00000000">
            <w:pPr>
              <w:tabs>
                <w:tab w:val="center" w:pos="1264"/>
                <w:tab w:val="right" w:pos="3086"/>
              </w:tabs>
              <w:spacing w:after="0" w:line="259" w:lineRule="auto"/>
              <w:ind w:left="0" w:firstLine="0"/>
              <w:jc w:val="left"/>
            </w:pPr>
            <w:r>
              <w:t>Lind</w:t>
            </w:r>
            <w:r>
              <w:tab/>
              <w:t>Christophe</w:t>
            </w:r>
            <w:r>
              <w:tab/>
              <w:t>Verstreken</w:t>
            </w:r>
          </w:p>
        </w:tc>
      </w:tr>
      <w:tr w:rsidR="00C2753D" w14:paraId="35F9AD86" w14:textId="77777777">
        <w:trPr>
          <w:trHeight w:val="352"/>
        </w:trPr>
        <w:tc>
          <w:tcPr>
            <w:tcW w:w="5123" w:type="dxa"/>
            <w:tcBorders>
              <w:top w:val="nil"/>
              <w:left w:val="nil"/>
              <w:bottom w:val="nil"/>
              <w:right w:val="nil"/>
            </w:tcBorders>
          </w:tcPr>
          <w:p w14:paraId="24C8A5EA" w14:textId="77777777" w:rsidR="00C2753D" w:rsidRDefault="00000000">
            <w:pPr>
              <w:tabs>
                <w:tab w:val="center" w:pos="515"/>
                <w:tab w:val="center" w:pos="1278"/>
                <w:tab w:val="center" w:pos="2554"/>
                <w:tab w:val="center" w:pos="3978"/>
                <w:tab w:val="center" w:pos="4637"/>
              </w:tabs>
              <w:spacing w:after="0" w:line="259" w:lineRule="auto"/>
              <w:ind w:left="0" w:firstLine="0"/>
              <w:jc w:val="left"/>
            </w:pPr>
            <w:r>
              <w:rPr>
                <w:rFonts w:ascii="Calibri" w:eastAsia="Calibri" w:hAnsi="Calibri" w:cs="Calibri"/>
              </w:rPr>
              <w:tab/>
            </w:r>
            <w:r>
              <w:t>and</w:t>
            </w:r>
            <w:r>
              <w:tab/>
              <w:t>Stavros</w:t>
            </w:r>
            <w:r>
              <w:tab/>
              <w:t>Xanthopoulos.</w:t>
            </w:r>
            <w:r>
              <w:tab/>
              <w:t>Air</w:t>
            </w:r>
            <w:r>
              <w:tab/>
              <w:t>travel</w:t>
            </w:r>
          </w:p>
        </w:tc>
        <w:tc>
          <w:tcPr>
            <w:tcW w:w="3086" w:type="dxa"/>
            <w:tcBorders>
              <w:top w:val="nil"/>
              <w:left w:val="nil"/>
              <w:bottom w:val="nil"/>
              <w:right w:val="nil"/>
            </w:tcBorders>
          </w:tcPr>
          <w:p w14:paraId="4091D734" w14:textId="77777777" w:rsidR="00C2753D" w:rsidRDefault="00000000">
            <w:pPr>
              <w:tabs>
                <w:tab w:val="center" w:pos="853"/>
                <w:tab w:val="center" w:pos="1776"/>
                <w:tab w:val="right" w:pos="3086"/>
              </w:tabs>
              <w:spacing w:after="0" w:line="259" w:lineRule="auto"/>
              <w:ind w:left="0" w:firstLine="0"/>
              <w:jc w:val="left"/>
            </w:pPr>
            <w:r>
              <w:t>is</w:t>
            </w:r>
            <w:r>
              <w:tab/>
              <w:t>becoming</w:t>
            </w:r>
            <w:r>
              <w:tab/>
              <w:t>more</w:t>
            </w:r>
            <w:r>
              <w:tab/>
              <w:t>seasonal.</w:t>
            </w:r>
          </w:p>
        </w:tc>
      </w:tr>
      <w:tr w:rsidR="00C2753D" w14:paraId="2B88F0FB" w14:textId="77777777">
        <w:trPr>
          <w:trHeight w:val="352"/>
        </w:trPr>
        <w:tc>
          <w:tcPr>
            <w:tcW w:w="5123" w:type="dxa"/>
            <w:tcBorders>
              <w:top w:val="nil"/>
              <w:left w:val="nil"/>
              <w:bottom w:val="nil"/>
              <w:right w:val="nil"/>
            </w:tcBorders>
          </w:tcPr>
          <w:p w14:paraId="4682BA08" w14:textId="77777777" w:rsidR="00C2753D" w:rsidRDefault="00000000">
            <w:pPr>
              <w:tabs>
                <w:tab w:val="center" w:pos="576"/>
                <w:tab w:val="center" w:pos="1291"/>
                <w:tab w:val="center" w:pos="1933"/>
                <w:tab w:val="center" w:pos="2679"/>
                <w:tab w:val="center" w:pos="3460"/>
                <w:tab w:val="center" w:pos="3998"/>
                <w:tab w:val="center" w:pos="4609"/>
              </w:tabs>
              <w:spacing w:after="0" w:line="259" w:lineRule="auto"/>
              <w:ind w:left="0" w:firstLine="0"/>
              <w:jc w:val="left"/>
            </w:pPr>
            <w:r>
              <w:rPr>
                <w:rFonts w:ascii="Calibri" w:eastAsia="Calibri" w:hAnsi="Calibri" w:cs="Calibri"/>
              </w:rPr>
              <w:tab/>
            </w:r>
            <w:r>
              <w:t>what</w:t>
            </w:r>
            <w:r>
              <w:tab/>
              <w:t>steps</w:t>
            </w:r>
            <w:r>
              <w:tab/>
              <w:t>can</w:t>
            </w:r>
            <w:r>
              <w:tab/>
              <w:t>airlines</w:t>
            </w:r>
            <w:r>
              <w:tab/>
              <w:t>take</w:t>
            </w:r>
            <w:r>
              <w:tab/>
              <w:t>to</w:t>
            </w:r>
            <w:r>
              <w:tab/>
              <w:t>adapt</w:t>
            </w:r>
          </w:p>
        </w:tc>
        <w:tc>
          <w:tcPr>
            <w:tcW w:w="3086" w:type="dxa"/>
            <w:tcBorders>
              <w:top w:val="nil"/>
              <w:left w:val="nil"/>
              <w:bottom w:val="nil"/>
              <w:right w:val="nil"/>
            </w:tcBorders>
          </w:tcPr>
          <w:p w14:paraId="2027A245" w14:textId="77777777" w:rsidR="00C2753D" w:rsidRDefault="00000000">
            <w:pPr>
              <w:tabs>
                <w:tab w:val="center" w:pos="587"/>
                <w:tab w:val="center" w:pos="1167"/>
                <w:tab w:val="center" w:pos="1867"/>
                <w:tab w:val="center" w:pos="2466"/>
                <w:tab w:val="right" w:pos="3086"/>
              </w:tabs>
              <w:spacing w:after="0" w:line="259" w:lineRule="auto"/>
              <w:ind w:left="0" w:firstLine="0"/>
              <w:jc w:val="left"/>
            </w:pPr>
            <w:r>
              <w:t>to</w:t>
            </w:r>
            <w:r>
              <w:tab/>
              <w:t>the</w:t>
            </w:r>
            <w:r>
              <w:tab/>
              <w:t>new</w:t>
            </w:r>
            <w:r>
              <w:tab/>
              <w:t>shape</w:t>
            </w:r>
            <w:r>
              <w:tab/>
              <w:t>of</w:t>
            </w:r>
            <w:r>
              <w:tab/>
              <w:t>de-</w:t>
            </w:r>
          </w:p>
        </w:tc>
      </w:tr>
      <w:tr w:rsidR="00C2753D" w14:paraId="28734BFA" w14:textId="77777777">
        <w:trPr>
          <w:trHeight w:val="279"/>
        </w:trPr>
        <w:tc>
          <w:tcPr>
            <w:tcW w:w="5123" w:type="dxa"/>
            <w:tcBorders>
              <w:top w:val="nil"/>
              <w:left w:val="nil"/>
              <w:bottom w:val="nil"/>
              <w:right w:val="nil"/>
            </w:tcBorders>
          </w:tcPr>
          <w:p w14:paraId="3F91A4B3" w14:textId="77777777" w:rsidR="00C2753D" w:rsidRDefault="00000000">
            <w:pPr>
              <w:tabs>
                <w:tab w:val="center" w:pos="636"/>
                <w:tab w:val="center" w:pos="1957"/>
                <w:tab w:val="center" w:pos="3095"/>
                <w:tab w:val="center" w:pos="3778"/>
                <w:tab w:val="center" w:pos="4361"/>
              </w:tabs>
              <w:spacing w:after="0" w:line="259" w:lineRule="auto"/>
              <w:ind w:left="0" w:firstLine="0"/>
              <w:jc w:val="left"/>
            </w:pPr>
            <w:r>
              <w:rPr>
                <w:rFonts w:ascii="Calibri" w:eastAsia="Calibri" w:hAnsi="Calibri" w:cs="Calibri"/>
              </w:rPr>
              <w:tab/>
            </w:r>
            <w:r>
              <w:t>mand.</w:t>
            </w:r>
            <w:r>
              <w:tab/>
            </w:r>
            <w:r>
              <w:rPr>
                <w:i/>
              </w:rPr>
              <w:t>McKinsey</w:t>
            </w:r>
            <w:r>
              <w:t>,</w:t>
            </w:r>
            <w:r>
              <w:tab/>
              <w:t>January</w:t>
            </w:r>
            <w:r>
              <w:tab/>
              <w:t>8,</w:t>
            </w:r>
            <w:r>
              <w:tab/>
              <w:t>2024.</w:t>
            </w:r>
          </w:p>
        </w:tc>
        <w:tc>
          <w:tcPr>
            <w:tcW w:w="3086" w:type="dxa"/>
            <w:tcBorders>
              <w:top w:val="nil"/>
              <w:left w:val="nil"/>
              <w:bottom w:val="nil"/>
              <w:right w:val="nil"/>
            </w:tcBorders>
          </w:tcPr>
          <w:p w14:paraId="516846DC" w14:textId="77777777" w:rsidR="00C2753D" w:rsidRDefault="00000000">
            <w:pPr>
              <w:spacing w:after="0" w:line="259" w:lineRule="auto"/>
              <w:ind w:left="6" w:firstLine="0"/>
            </w:pPr>
            <w:r>
              <w:t xml:space="preserve">URL </w:t>
            </w:r>
            <w:hyperlink r:id="rId97" w:anchor="/">
              <w:r>
                <w:rPr>
                  <w:rFonts w:ascii="Calibri" w:eastAsia="Calibri" w:hAnsi="Calibri" w:cs="Calibri"/>
                </w:rPr>
                <w:t>https://www.mckinsey.</w:t>
              </w:r>
            </w:hyperlink>
          </w:p>
        </w:tc>
      </w:tr>
    </w:tbl>
    <w:p w14:paraId="6A36786E" w14:textId="77777777" w:rsidR="00C2753D" w:rsidRDefault="00000000">
      <w:pPr>
        <w:spacing w:after="65" w:line="259" w:lineRule="auto"/>
        <w:ind w:left="443" w:firstLine="0"/>
        <w:jc w:val="left"/>
      </w:pPr>
      <w:hyperlink r:id="rId98" w:anchor="/">
        <w:r>
          <w:rPr>
            <w:rFonts w:ascii="Calibri" w:eastAsia="Calibri" w:hAnsi="Calibri" w:cs="Calibri"/>
          </w:rPr>
          <w:t>com/industries/travel-logistics-and-infrastructure/our-insights/ how-airlines-can-handle-busier-summers-and-comparatively-quiet-winter</w:t>
        </w:r>
      </w:hyperlink>
      <w:r>
        <w:rPr>
          <w:rFonts w:ascii="Calibri" w:eastAsia="Calibri" w:hAnsi="Calibri" w:cs="Calibri"/>
        </w:rPr>
        <w:t>s#</w:t>
      </w:r>
    </w:p>
    <w:p w14:paraId="46B70028" w14:textId="77777777" w:rsidR="00C2753D" w:rsidRDefault="00000000">
      <w:pPr>
        <w:spacing w:after="272" w:line="259" w:lineRule="auto"/>
        <w:ind w:left="443" w:firstLine="0"/>
        <w:jc w:val="left"/>
      </w:pPr>
      <w:hyperlink r:id="rId99" w:anchor="/">
        <w:r>
          <w:rPr>
            <w:rFonts w:ascii="Calibri" w:eastAsia="Calibri" w:hAnsi="Calibri" w:cs="Calibri"/>
          </w:rPr>
          <w:t>/</w:t>
        </w:r>
      </w:hyperlink>
      <w:hyperlink r:id="rId100" w:anchor="/">
        <w:r>
          <w:t>.</w:t>
        </w:r>
      </w:hyperlink>
    </w:p>
    <w:p w14:paraId="758DE375" w14:textId="77777777" w:rsidR="00C2753D" w:rsidRDefault="00000000">
      <w:pPr>
        <w:numPr>
          <w:ilvl w:val="0"/>
          <w:numId w:val="7"/>
        </w:numPr>
        <w:spacing w:after="291" w:line="259" w:lineRule="auto"/>
        <w:ind w:right="353"/>
      </w:pPr>
      <w:r>
        <w:t>None. What is acmi leasing? ACC Aviation, 2024.</w:t>
      </w:r>
    </w:p>
    <w:p w14:paraId="5F5BF30B" w14:textId="77777777" w:rsidR="00C2753D" w:rsidRDefault="00000000">
      <w:pPr>
        <w:numPr>
          <w:ilvl w:val="0"/>
          <w:numId w:val="7"/>
        </w:numPr>
        <w:spacing w:after="291" w:line="259" w:lineRule="auto"/>
        <w:ind w:right="353"/>
      </w:pPr>
      <w:r>
        <w:t xml:space="preserve">Lark Editorial Team. Np hard definition of np hardness. </w:t>
      </w:r>
      <w:r>
        <w:rPr>
          <w:i/>
        </w:rPr>
        <w:t>Lark</w:t>
      </w:r>
      <w:r>
        <w:t>, 26 December, 2023.</w:t>
      </w:r>
    </w:p>
    <w:p w14:paraId="6587CA48" w14:textId="77777777" w:rsidR="00C2753D" w:rsidRDefault="00000000">
      <w:pPr>
        <w:numPr>
          <w:ilvl w:val="0"/>
          <w:numId w:val="7"/>
        </w:numPr>
        <w:spacing w:after="191"/>
        <w:ind w:right="353"/>
      </w:pPr>
      <w:r>
        <w:t xml:space="preserve">Hennie de Harder. Np-what? complexity types of optimization problems explained. </w:t>
      </w:r>
      <w:r>
        <w:rPr>
          <w:i/>
        </w:rPr>
        <w:t>Towards Data Science</w:t>
      </w:r>
      <w:r>
        <w:t>, August 17, 2023.</w:t>
      </w:r>
    </w:p>
    <w:p w14:paraId="25680B78" w14:textId="77777777" w:rsidR="00C2753D" w:rsidRDefault="00000000">
      <w:pPr>
        <w:numPr>
          <w:ilvl w:val="0"/>
          <w:numId w:val="7"/>
        </w:numPr>
        <w:ind w:right="353"/>
      </w:pPr>
      <w:r>
        <w:t xml:space="preserve">Roy Jonker and Ton Volgenant. Transforming asymmetric into symmetric traveling salesman problems. </w:t>
      </w:r>
      <w:r>
        <w:rPr>
          <w:i/>
        </w:rPr>
        <w:t>Operations Research Letters</w:t>
      </w:r>
      <w:r>
        <w:t xml:space="preserve">, 2(4):161–163, 1983. ISSN 01676377. doi: https://doi.org/10.1016/0167-6377(83)90048-2. URL </w:t>
      </w:r>
      <w:hyperlink r:id="rId101">
        <w:r>
          <w:rPr>
            <w:rFonts w:ascii="Calibri" w:eastAsia="Calibri" w:hAnsi="Calibri" w:cs="Calibri"/>
          </w:rPr>
          <w:t>https://www. sciencedirect.com/science/article/pii/0167637783900482</w:t>
        </w:r>
      </w:hyperlink>
      <w:hyperlink r:id="rId102">
        <w:r>
          <w:t>.</w:t>
        </w:r>
      </w:hyperlink>
    </w:p>
    <w:p w14:paraId="238CAFDF" w14:textId="77777777" w:rsidR="00C2753D" w:rsidRDefault="00000000">
      <w:pPr>
        <w:numPr>
          <w:ilvl w:val="0"/>
          <w:numId w:val="7"/>
        </w:numPr>
        <w:ind w:right="353"/>
      </w:pPr>
      <w:r>
        <w:t xml:space="preserve">Tolga Bektas. The multiple traveling salesman problem: an overview of formulations and solution procedures. </w:t>
      </w:r>
      <w:r>
        <w:rPr>
          <w:i/>
        </w:rPr>
        <w:t>Omega</w:t>
      </w:r>
      <w:r>
        <w:t xml:space="preserve">, 34(3):209–219, 2006. ISSN 0305-0483. doi: https: //doi.org/10.1016/j.omega.2004.10.004. URL </w:t>
      </w:r>
      <w:hyperlink r:id="rId103">
        <w:r>
          <w:rPr>
            <w:rFonts w:ascii="Calibri" w:eastAsia="Calibri" w:hAnsi="Calibri" w:cs="Calibri"/>
          </w:rPr>
          <w:t>https://www.sciencedirect.com/ science/article/pii/S0305048304001550</w:t>
        </w:r>
      </w:hyperlink>
      <w:hyperlink r:id="rId104">
        <w:r>
          <w:t>.</w:t>
        </w:r>
      </w:hyperlink>
    </w:p>
    <w:p w14:paraId="6743B71B" w14:textId="77777777" w:rsidR="00C2753D" w:rsidRDefault="00000000">
      <w:pPr>
        <w:numPr>
          <w:ilvl w:val="0"/>
          <w:numId w:val="7"/>
        </w:numPr>
        <w:ind w:right="353"/>
      </w:pPr>
      <w:r>
        <w:t xml:space="preserve">Sneˇzana Mitrovi´c-Mini´c and Ramesh Krishnamurti. The multiple tsp with time windows: vehicle bounds based on precedence graphs. </w:t>
      </w:r>
      <w:r>
        <w:rPr>
          <w:i/>
        </w:rPr>
        <w:t>Operations Research Letters</w:t>
      </w:r>
      <w:r>
        <w:t xml:space="preserve">, 34(1):111–120, 2006. ISSN 0167-6377. doi: https://doi.org/10.1016/j. orl.2005.01.009. URL </w:t>
      </w:r>
      <w:hyperlink r:id="rId105">
        <w:r>
          <w:rPr>
            <w:rFonts w:ascii="Calibri" w:eastAsia="Calibri" w:hAnsi="Calibri" w:cs="Calibri"/>
          </w:rPr>
          <w:t>https://www.sciencedirect.com/science/article/pii/ S0167637705000295</w:t>
        </w:r>
      </w:hyperlink>
      <w:hyperlink r:id="rId106">
        <w:r>
          <w:t>.</w:t>
        </w:r>
      </w:hyperlink>
    </w:p>
    <w:p w14:paraId="2BD47062" w14:textId="77777777" w:rsidR="00C2753D" w:rsidRDefault="00000000">
      <w:pPr>
        <w:numPr>
          <w:ilvl w:val="0"/>
          <w:numId w:val="7"/>
        </w:numPr>
        <w:ind w:right="353"/>
      </w:pPr>
      <w:r>
        <w:t xml:space="preserve">Pieter Vansteenwegen, Wouter Souffriau, and Dirk Van Oudheusden. The orienteering problem: A survey. </w:t>
      </w:r>
      <w:r>
        <w:rPr>
          <w:i/>
        </w:rPr>
        <w:t>European Journal of Operational Research</w:t>
      </w:r>
      <w:r>
        <w:t xml:space="preserve">, 209(1): </w:t>
      </w:r>
      <w:r>
        <w:lastRenderedPageBreak/>
        <w:t xml:space="preserve">1–10, 2011. ISSN 0377-2217. doi: https://doi.org/10.1016/j.ejor.2010.03.045. URL </w:t>
      </w:r>
      <w:hyperlink r:id="rId107">
        <w:r>
          <w:rPr>
            <w:rFonts w:ascii="Calibri" w:eastAsia="Calibri" w:hAnsi="Calibri" w:cs="Calibri"/>
          </w:rPr>
          <w:t>https://www.sciencedirect.com/science/article/pii/S0377221710002973</w:t>
        </w:r>
      </w:hyperlink>
      <w:hyperlink r:id="rId108">
        <w:r>
          <w:t>.</w:t>
        </w:r>
      </w:hyperlink>
    </w:p>
    <w:p w14:paraId="0FE836D2" w14:textId="77777777" w:rsidR="00C2753D" w:rsidRDefault="00000000">
      <w:pPr>
        <w:numPr>
          <w:ilvl w:val="0"/>
          <w:numId w:val="7"/>
        </w:numPr>
        <w:spacing w:after="18"/>
        <w:ind w:right="353"/>
      </w:pPr>
      <w:r>
        <w:t xml:space="preserve">Roberto Tadei, Guido Perboli, and Francesca Perfetti. The multi-path traveling salesman problem with stochastic travel costs. </w:t>
      </w:r>
      <w:r>
        <w:rPr>
          <w:i/>
        </w:rPr>
        <w:t>EURO Journal on Transportation and Logistics</w:t>
      </w:r>
      <w:r>
        <w:t xml:space="preserve">, 6(1):3–23, 2017. ISSN 2192-4376. doi: https://doi.org/10.1007/ s13676-014-0056-2. URL </w:t>
      </w:r>
      <w:hyperlink r:id="rId109">
        <w:r>
          <w:rPr>
            <w:rFonts w:ascii="Calibri" w:eastAsia="Calibri" w:hAnsi="Calibri" w:cs="Calibri"/>
          </w:rPr>
          <w:t>https://www.sciencedirect.com/science/article/</w:t>
        </w:r>
      </w:hyperlink>
    </w:p>
    <w:p w14:paraId="5A8BDA3F" w14:textId="77777777" w:rsidR="00C2753D" w:rsidRDefault="00000000">
      <w:pPr>
        <w:spacing w:after="235" w:line="259" w:lineRule="auto"/>
        <w:ind w:left="443" w:firstLine="0"/>
        <w:jc w:val="left"/>
      </w:pPr>
      <w:hyperlink r:id="rId110">
        <w:r>
          <w:rPr>
            <w:rFonts w:ascii="Calibri" w:eastAsia="Calibri" w:hAnsi="Calibri" w:cs="Calibri"/>
          </w:rPr>
          <w:t>pii/S219243762030087X</w:t>
        </w:r>
      </w:hyperlink>
      <w:hyperlink r:id="rId111">
        <w:r>
          <w:t>.</w:t>
        </w:r>
      </w:hyperlink>
    </w:p>
    <w:p w14:paraId="4240996C" w14:textId="77777777" w:rsidR="00C2753D" w:rsidRDefault="00000000">
      <w:pPr>
        <w:numPr>
          <w:ilvl w:val="0"/>
          <w:numId w:val="7"/>
        </w:numPr>
        <w:ind w:right="353"/>
      </w:pPr>
      <w:r>
        <w:t xml:space="preserve">Aviv Adler. The traveling salesman problem under dynamic constraints. </w:t>
      </w:r>
      <w:r>
        <w:rPr>
          <w:i/>
        </w:rPr>
        <w:t>Massachusetts Institute of Technology</w:t>
      </w:r>
      <w:r>
        <w:t>, Feb 2023.</w:t>
      </w:r>
    </w:p>
    <w:p w14:paraId="434AABB6" w14:textId="77777777" w:rsidR="00C2753D" w:rsidRDefault="00000000">
      <w:pPr>
        <w:numPr>
          <w:ilvl w:val="0"/>
          <w:numId w:val="7"/>
        </w:numPr>
        <w:spacing w:after="139"/>
        <w:ind w:right="353"/>
      </w:pPr>
      <w:r>
        <w:t xml:space="preserve">Petric˘a C. Pop, Ovidiu Cosma, Cosmin Sabo, and Corina Pop Sitar. A comprehensive survey on the generalized traveling salesman problem. </w:t>
      </w:r>
      <w:r>
        <w:rPr>
          <w:i/>
        </w:rPr>
        <w:t>European Journal of Operational Research</w:t>
      </w:r>
      <w:r>
        <w:t xml:space="preserve">, 314(3):819–835, 2024. ISSN 0377-2217. doi: https://doi.org/10.1016/j.ejor.2023.07.022. URL </w:t>
      </w:r>
      <w:hyperlink r:id="rId112">
        <w:r>
          <w:rPr>
            <w:rFonts w:ascii="Calibri" w:eastAsia="Calibri" w:hAnsi="Calibri" w:cs="Calibri"/>
          </w:rPr>
          <w:t>https://www.sciencedirect. com/science/article/pii/S0377221723005581</w:t>
        </w:r>
      </w:hyperlink>
      <w:hyperlink r:id="rId113">
        <w:r>
          <w:t>.</w:t>
        </w:r>
      </w:hyperlink>
    </w:p>
    <w:p w14:paraId="22AA390A" w14:textId="77777777" w:rsidR="00C2753D" w:rsidRDefault="00000000">
      <w:pPr>
        <w:numPr>
          <w:ilvl w:val="0"/>
          <w:numId w:val="7"/>
        </w:numPr>
        <w:ind w:right="353"/>
      </w:pPr>
      <w:r>
        <w:t xml:space="preserve">Hung Chieng and Noorhaniza Wahid. </w:t>
      </w:r>
      <w:r>
        <w:rPr>
          <w:i/>
        </w:rPr>
        <w:t>A Performance Comparison of Genetic Algorithm’s Mutation Operators in n-Cities Open Loop Travelling Salesman Problem</w:t>
      </w:r>
      <w:r>
        <w:t>, volume 287, pages 89–97. 01 2014. ISBN 978-3-319-07691-1. doi: 10.1007/ 978-3-319-07692-8 9.</w:t>
      </w:r>
    </w:p>
    <w:p w14:paraId="775AF8E4" w14:textId="77777777" w:rsidR="00C2753D" w:rsidRDefault="00000000">
      <w:pPr>
        <w:numPr>
          <w:ilvl w:val="0"/>
          <w:numId w:val="7"/>
        </w:numPr>
        <w:ind w:right="353"/>
      </w:pPr>
      <w:r>
        <w:t xml:space="preserve">Malik Muneeb Abid and Muhammad Iqbal. Heuristic approaches to solve traveling salesman problem. </w:t>
      </w:r>
      <w:r>
        <w:rPr>
          <w:i/>
        </w:rPr>
        <w:t>TELKOMNIKA Indonesian Journal of Electrical Engineering</w:t>
      </w:r>
      <w:r>
        <w:t>, 15:390–396, 09 2015. doi: 10.11591/telkomnika.v15i2.8301.</w:t>
      </w:r>
    </w:p>
    <w:p w14:paraId="780B2EDF" w14:textId="77777777" w:rsidR="00C2753D" w:rsidRDefault="00000000">
      <w:pPr>
        <w:numPr>
          <w:ilvl w:val="0"/>
          <w:numId w:val="7"/>
        </w:numPr>
        <w:spacing w:after="142"/>
        <w:ind w:right="353"/>
      </w:pPr>
      <w:r>
        <w:t xml:space="preserve">Bernhard Fleischmann. A cutting plane procedure for the travelling salesman problem on road networks. </w:t>
      </w:r>
      <w:r>
        <w:rPr>
          <w:i/>
        </w:rPr>
        <w:t>European Journal of Operational Research</w:t>
      </w:r>
      <w:r>
        <w:t xml:space="preserve">, 21(3):307–317, 1985. ISSN 0377-2217. doi: https://doi.org/10.1016/0377-2217(85)90151-1. URL </w:t>
      </w:r>
      <w:hyperlink r:id="rId114">
        <w:r>
          <w:rPr>
            <w:rFonts w:ascii="Calibri" w:eastAsia="Calibri" w:hAnsi="Calibri" w:cs="Calibri"/>
          </w:rPr>
          <w:t>https://www.sciencedirect.com/science/article/pii/0377221785901511</w:t>
        </w:r>
      </w:hyperlink>
      <w:hyperlink r:id="rId115">
        <w:r>
          <w:t>.</w:t>
        </w:r>
      </w:hyperlink>
    </w:p>
    <w:p w14:paraId="60121E5D" w14:textId="77777777" w:rsidR="00C2753D" w:rsidRDefault="00000000">
      <w:pPr>
        <w:numPr>
          <w:ilvl w:val="0"/>
          <w:numId w:val="7"/>
        </w:numPr>
        <w:ind w:right="353"/>
      </w:pPr>
      <w:r>
        <w:t xml:space="preserve">Not specified. Travelling salesman problem using dynamic programming. </w:t>
      </w:r>
      <w:r>
        <w:rPr>
          <w:i/>
        </w:rPr>
        <w:t>Geeksforgeeks</w:t>
      </w:r>
      <w:r>
        <w:t>, 19 April, 2023.</w:t>
      </w:r>
    </w:p>
    <w:p w14:paraId="3223D1A5" w14:textId="77777777" w:rsidR="00C2753D" w:rsidRDefault="00000000">
      <w:pPr>
        <w:numPr>
          <w:ilvl w:val="0"/>
          <w:numId w:val="7"/>
        </w:numPr>
        <w:ind w:right="353"/>
      </w:pPr>
      <w:r>
        <w:t xml:space="preserve">Daniel Rosenkrantz, Richard Stearns, and Philip II. An analysis of several heuristics for the traveling salesman problem. </w:t>
      </w:r>
      <w:r>
        <w:rPr>
          <w:i/>
        </w:rPr>
        <w:t>SIAM J. Comput.</w:t>
      </w:r>
      <w:r>
        <w:t>, 6:563–581, 09 1977. doi: 10.1137/0206041.</w:t>
      </w:r>
    </w:p>
    <w:p w14:paraId="232E6416" w14:textId="77777777" w:rsidR="00C2753D" w:rsidRDefault="00000000">
      <w:pPr>
        <w:numPr>
          <w:ilvl w:val="0"/>
          <w:numId w:val="7"/>
        </w:numPr>
        <w:ind w:right="353"/>
      </w:pPr>
      <w:r>
        <w:lastRenderedPageBreak/>
        <w:t xml:space="preserve">Zakir Ahmed. Genetic algorithm for the traveling salesman problem using sequential constructive crossover operator. </w:t>
      </w:r>
      <w:r>
        <w:rPr>
          <w:i/>
        </w:rPr>
        <w:t>International Journal of Biometric and Bioinformatics</w:t>
      </w:r>
      <w:r>
        <w:t>, 3, 03 2010. doi: 10.14569/IJACSA.2020.0110275.</w:t>
      </w:r>
    </w:p>
    <w:p w14:paraId="45C25BDC" w14:textId="77777777" w:rsidR="00C2753D" w:rsidRDefault="00000000">
      <w:pPr>
        <w:numPr>
          <w:ilvl w:val="0"/>
          <w:numId w:val="7"/>
        </w:numPr>
        <w:ind w:right="353"/>
      </w:pPr>
      <w:r>
        <w:t xml:space="preserve">Lei Yang, Xin Hu, Kangshun Li, Weijia Ji, Qiongdan Hu, Rui Xu, and Dongya Wang. </w:t>
      </w:r>
      <w:r>
        <w:rPr>
          <w:i/>
        </w:rPr>
        <w:t>Nested Simulated Annealing Algorithm to Solve Large-Scale TSP Problem</w:t>
      </w:r>
      <w:r>
        <w:t xml:space="preserve">, pages 473–487. 05 2020. ISBN 978-981-15-5576-3. doi: 10.1007/978-981-15-5577-0 </w:t>
      </w:r>
      <w:r>
        <w:rPr>
          <w:rFonts w:ascii="Calibri" w:eastAsia="Calibri" w:hAnsi="Calibri" w:cs="Calibri"/>
          <w:noProof/>
        </w:rPr>
        <mc:AlternateContent>
          <mc:Choice Requires="wpg">
            <w:drawing>
              <wp:inline distT="0" distB="0" distL="0" distR="0" wp14:anchorId="4E863ABD" wp14:editId="0E8848FE">
                <wp:extent cx="41567" cy="5055"/>
                <wp:effectExtent l="0" t="0" r="0" b="0"/>
                <wp:docPr id="34935" name="Group 34935"/>
                <wp:cNvGraphicFramePr/>
                <a:graphic xmlns:a="http://schemas.openxmlformats.org/drawingml/2006/main">
                  <a:graphicData uri="http://schemas.microsoft.com/office/word/2010/wordprocessingGroup">
                    <wpg:wgp>
                      <wpg:cNvGrpSpPr/>
                      <wpg:grpSpPr>
                        <a:xfrm>
                          <a:off x="0" y="0"/>
                          <a:ext cx="41567" cy="5055"/>
                          <a:chOff x="5325200" y="3772700"/>
                          <a:chExt cx="41600" cy="9825"/>
                        </a:xfrm>
                      </wpg:grpSpPr>
                      <wpg:grpSp>
                        <wpg:cNvPr id="155452830" name="Group 155452830"/>
                        <wpg:cNvGrpSpPr/>
                        <wpg:grpSpPr>
                          <a:xfrm>
                            <a:off x="5325217" y="3777473"/>
                            <a:ext cx="41567" cy="5050"/>
                            <a:chOff x="0" y="0"/>
                            <a:chExt cx="41567" cy="5050"/>
                          </a:xfrm>
                        </wpg:grpSpPr>
                        <wps:wsp>
                          <wps:cNvPr id="1844214266" name="Rectangle 1844214266"/>
                          <wps:cNvSpPr/>
                          <wps:spPr>
                            <a:xfrm>
                              <a:off x="0" y="0"/>
                              <a:ext cx="41550" cy="5050"/>
                            </a:xfrm>
                            <a:prstGeom prst="rect">
                              <a:avLst/>
                            </a:prstGeom>
                            <a:noFill/>
                            <a:ln>
                              <a:noFill/>
                            </a:ln>
                          </wps:spPr>
                          <wps:txbx>
                            <w:txbxContent>
                              <w:p w14:paraId="208A049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78272177" name="Freeform 1578272177"/>
                          <wps:cNvSpPr/>
                          <wps:spPr>
                            <a:xfrm>
                              <a:off x="0" y="0"/>
                              <a:ext cx="41567" cy="0"/>
                            </a:xfrm>
                            <a:custGeom>
                              <a:avLst/>
                              <a:gdLst/>
                              <a:ahLst/>
                              <a:cxnLst/>
                              <a:rect l="l" t="t" r="r" b="b"/>
                              <a:pathLst>
                                <a:path w="41567" h="120000" extrusionOk="0">
                                  <a:moveTo>
                                    <a:pt x="0" y="0"/>
                                  </a:moveTo>
                                  <a:lnTo>
                                    <a:pt x="41567"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1567" cy="5055"/>
                <wp:effectExtent b="0" l="0" r="0" t="0"/>
                <wp:docPr id="34935" name="image44.png"/>
                <a:graphic>
                  <a:graphicData uri="http://schemas.openxmlformats.org/drawingml/2006/picture">
                    <pic:pic>
                      <pic:nvPicPr>
                        <pic:cNvPr id="0" name="image44.png"/>
                        <pic:cNvPicPr preferRelativeResize="0"/>
                      </pic:nvPicPr>
                      <pic:blipFill>
                        <a:blip r:embed="rId116"/>
                        <a:srcRect/>
                        <a:stretch>
                          <a:fillRect/>
                        </a:stretch>
                      </pic:blipFill>
                      <pic:spPr>
                        <a:xfrm>
                          <a:off x="0" y="0"/>
                          <a:ext cx="41567" cy="5055"/>
                        </a:xfrm>
                        <a:prstGeom prst="rect"/>
                        <a:ln/>
                      </pic:spPr>
                    </pic:pic>
                  </a:graphicData>
                </a:graphic>
              </wp:inline>
            </w:drawing>
          </mc:Fallback>
        </mc:AlternateContent>
      </w:r>
      <w:r>
        <w:t>37.</w:t>
      </w:r>
    </w:p>
    <w:p w14:paraId="4C4AE5C8" w14:textId="77777777" w:rsidR="00C2753D" w:rsidRDefault="00000000">
      <w:pPr>
        <w:numPr>
          <w:ilvl w:val="0"/>
          <w:numId w:val="7"/>
        </w:numPr>
        <w:spacing w:after="139"/>
        <w:ind w:right="353"/>
      </w:pPr>
      <w:r>
        <w:t xml:space="preserve">Yong Wang and Zunpu Han. Ant colony optimization for traveling salesman problem based on parameters optimization. </w:t>
      </w:r>
      <w:r>
        <w:rPr>
          <w:i/>
        </w:rPr>
        <w:t>Applied Soft Computing</w:t>
      </w:r>
      <w:r>
        <w:t xml:space="preserve">, 107:107439, 2021. ISSN 1568-4946. doi: https://doi.org/10.1016/j.asoc.2021.107439. URL </w:t>
      </w:r>
      <w:hyperlink r:id="rId117">
        <w:r>
          <w:rPr>
            <w:rFonts w:ascii="Calibri" w:eastAsia="Calibri" w:hAnsi="Calibri" w:cs="Calibri"/>
          </w:rPr>
          <w:t>https://www.sciencedirect.com/science/article/pii/S1568494621003628</w:t>
        </w:r>
      </w:hyperlink>
      <w:hyperlink r:id="rId118">
        <w:r>
          <w:t>.</w:t>
        </w:r>
      </w:hyperlink>
    </w:p>
    <w:p w14:paraId="705E01D8" w14:textId="77777777" w:rsidR="00C2753D" w:rsidRDefault="00000000">
      <w:pPr>
        <w:numPr>
          <w:ilvl w:val="0"/>
          <w:numId w:val="7"/>
        </w:numPr>
        <w:spacing w:after="147"/>
        <w:ind w:right="353"/>
      </w:pPr>
      <w:r>
        <w:t xml:space="preserve">Wikipedia. Havannah (board game) — Wikipedia, the free encyclopedia. </w:t>
      </w:r>
      <w:hyperlink r:id="rId119">
        <w:r>
          <w:rPr>
            <w:rFonts w:ascii="Calibri" w:eastAsia="Calibri" w:hAnsi="Calibri" w:cs="Calibri"/>
          </w:rPr>
          <w:t>http://en.wikipedia.org/w/index.php?title=Havannah%20(board% 20game)&amp;oldid=1240631485</w:t>
        </w:r>
      </w:hyperlink>
      <w:hyperlink r:id="rId120">
        <w:r>
          <w:t>,</w:t>
        </w:r>
      </w:hyperlink>
      <w:r>
        <w:t xml:space="preserve"> 2024. [Online; accessed 18-August-2024].</w:t>
      </w:r>
    </w:p>
    <w:p w14:paraId="6179B3A7" w14:textId="77777777" w:rsidR="00C2753D" w:rsidRDefault="00000000">
      <w:pPr>
        <w:numPr>
          <w:ilvl w:val="0"/>
          <w:numId w:val="7"/>
        </w:numPr>
        <w:ind w:right="353"/>
      </w:pPr>
      <w:r>
        <w:t xml:space="preserve">Wikipedia. Game of the Amazons — Wikipedia, the free encyclopedia. </w:t>
      </w:r>
      <w:hyperlink r:id="rId121">
        <w:r>
          <w:rPr>
            <w:rFonts w:ascii="Calibri" w:eastAsia="Calibri" w:hAnsi="Calibri" w:cs="Calibri"/>
          </w:rPr>
          <w:t>http://en.wikipedia.org/w/index.php?title=Game%20of%20the%20Amazons&amp; oldid=1235225698</w:t>
        </w:r>
      </w:hyperlink>
      <w:hyperlink r:id="rId122">
        <w:r>
          <w:t>,</w:t>
        </w:r>
      </w:hyperlink>
      <w:r>
        <w:t xml:space="preserve"> 2024. [Online; accessed 18-August-2024].</w:t>
      </w:r>
    </w:p>
    <w:p w14:paraId="14EDF4FF" w14:textId="77777777" w:rsidR="00C2753D" w:rsidRDefault="00000000">
      <w:pPr>
        <w:numPr>
          <w:ilvl w:val="0"/>
          <w:numId w:val="7"/>
        </w:numPr>
        <w:ind w:right="353"/>
      </w:pPr>
      <w:r>
        <w:t xml:space="preserve">Wikipedia. Lines of Action — Wikipedia, the free encyclopedia. </w:t>
      </w:r>
      <w:hyperlink r:id="rId123">
        <w:r>
          <w:rPr>
            <w:rFonts w:ascii="Calibri" w:eastAsia="Calibri" w:hAnsi="Calibri" w:cs="Calibri"/>
          </w:rPr>
          <w:t>http://en. wikipedia.org/w/index.php?title=Lines%20of%20Action&amp;oldid=1198717858</w:t>
        </w:r>
      </w:hyperlink>
      <w:hyperlink r:id="rId124">
        <w:r>
          <w:t xml:space="preserve">, </w:t>
        </w:r>
      </w:hyperlink>
      <w:r>
        <w:t>2024. [Online; accessed 18-August-2024].</w:t>
      </w:r>
    </w:p>
    <w:p w14:paraId="07DCA0A0" w14:textId="77777777" w:rsidR="00C2753D" w:rsidRDefault="00000000">
      <w:pPr>
        <w:numPr>
          <w:ilvl w:val="0"/>
          <w:numId w:val="7"/>
        </w:numPr>
        <w:ind w:right="353"/>
      </w:pPr>
      <w:r>
        <w:t xml:space="preserve">Wikipedia. Shogi — Wikipedia, the free encyclopedia. </w:t>
      </w:r>
      <w:hyperlink r:id="rId125">
        <w:r>
          <w:rPr>
            <w:rFonts w:ascii="Calibri" w:eastAsia="Calibri" w:hAnsi="Calibri" w:cs="Calibri"/>
          </w:rPr>
          <w:t>http://en.wikipedia. org/w/index.php?title=Shogi&amp;oldid=1240175752</w:t>
        </w:r>
      </w:hyperlink>
      <w:hyperlink r:id="rId126">
        <w:r>
          <w:t>,</w:t>
        </w:r>
      </w:hyperlink>
      <w:r>
        <w:t xml:space="preserve"> 2024. [Online; accessed 18August-2024].</w:t>
      </w:r>
    </w:p>
    <w:p w14:paraId="360AC044" w14:textId="77777777" w:rsidR="00C2753D" w:rsidRDefault="00000000">
      <w:pPr>
        <w:numPr>
          <w:ilvl w:val="0"/>
          <w:numId w:val="7"/>
        </w:numPr>
        <w:ind w:right="353"/>
      </w:pPr>
      <w:r>
        <w:t>Joris Dugu´ep´eroux, Ahmad Mazyad, Fabien Teytaud, and Julien Dehos. Pruning playouts in monte-carlo tree search for the game of havannah. volume 10068, pages 47–57, 06 2016. ISBN 978-3-319-50934-1. doi: 10.1007/978-3-319-50935-8 5.</w:t>
      </w:r>
    </w:p>
    <w:p w14:paraId="557EB5A3" w14:textId="77777777" w:rsidR="00C2753D" w:rsidRDefault="00000000">
      <w:pPr>
        <w:numPr>
          <w:ilvl w:val="0"/>
          <w:numId w:val="7"/>
        </w:numPr>
        <w:spacing w:after="18"/>
        <w:ind w:right="353"/>
      </w:pPr>
      <w:r>
        <w:t xml:space="preserve">Richard J. Lorentz. Amazons discover monte-carlo. In H. Jaap van den Herik, Xinhe Xu, Zongmin Ma, and Mark H. M. Winands, editors, </w:t>
      </w:r>
      <w:r>
        <w:rPr>
          <w:i/>
        </w:rPr>
        <w:t>Computers and Games</w:t>
      </w:r>
      <w:r>
        <w:t>, pages 13–24, Berlin, Heidelberg, 2008. Springer Berlin Heidelberg. ISBN 978-3-540-87608-</w:t>
      </w:r>
    </w:p>
    <w:p w14:paraId="790B0C3F" w14:textId="77777777" w:rsidR="00C2753D" w:rsidRDefault="00000000">
      <w:pPr>
        <w:spacing w:after="244" w:line="259" w:lineRule="auto"/>
        <w:ind w:left="458" w:firstLine="0"/>
      </w:pPr>
      <w:r>
        <w:t>3.</w:t>
      </w:r>
    </w:p>
    <w:p w14:paraId="37E1CB84" w14:textId="77777777" w:rsidR="00C2753D" w:rsidRDefault="00000000">
      <w:pPr>
        <w:numPr>
          <w:ilvl w:val="0"/>
          <w:numId w:val="7"/>
        </w:numPr>
        <w:ind w:right="353"/>
      </w:pPr>
      <w:r>
        <w:lastRenderedPageBreak/>
        <w:t xml:space="preserve">Mark Winands, Yngvi Bj¨ornsson, and Jahn-Takeshi Saito. Monte carlo tree search in lines of action. </w:t>
      </w:r>
      <w:r>
        <w:rPr>
          <w:i/>
        </w:rPr>
        <w:t>IEEE Transactions on Computational Intelligence and AI in Games</w:t>
      </w:r>
      <w:r>
        <w:t>, 2:239 – 250, 12 2010. doi: 10.1109/TCIAIG.2010.2061050.</w:t>
      </w:r>
    </w:p>
    <w:p w14:paraId="6C495FBE" w14:textId="77777777" w:rsidR="00C2753D" w:rsidRDefault="00000000">
      <w:pPr>
        <w:numPr>
          <w:ilvl w:val="0"/>
          <w:numId w:val="7"/>
        </w:numPr>
        <w:ind w:right="353"/>
      </w:pPr>
      <w:r>
        <w:t xml:space="preserve">Wikipedia. Go (game) — Wikipedia, the free encyclopedia. </w:t>
      </w:r>
      <w:hyperlink r:id="rId127">
        <w:r>
          <w:rPr>
            <w:rFonts w:ascii="Calibri" w:eastAsia="Calibri" w:hAnsi="Calibri" w:cs="Calibri"/>
          </w:rPr>
          <w:t>http://en.wikipedia. org/w/index.php?title=Go%20(game)&amp;oldid=1239511822</w:t>
        </w:r>
      </w:hyperlink>
      <w:hyperlink r:id="rId128">
        <w:r>
          <w:t>,</w:t>
        </w:r>
      </w:hyperlink>
      <w:r>
        <w:t xml:space="preserve"> 2024. [Online; accessed 18-July-2024].</w:t>
      </w:r>
    </w:p>
    <w:p w14:paraId="55EADF3A" w14:textId="77777777" w:rsidR="00C2753D" w:rsidRDefault="00000000">
      <w:pPr>
        <w:numPr>
          <w:ilvl w:val="0"/>
          <w:numId w:val="7"/>
        </w:numPr>
        <w:ind w:right="353"/>
      </w:pPr>
      <w:r>
        <w:t xml:space="preserve">Wikipedia. Lee Sedol — Wikipedia, the free encyclopedia. </w:t>
      </w:r>
      <w:hyperlink r:id="rId129">
        <w:r>
          <w:rPr>
            <w:rFonts w:ascii="Calibri" w:eastAsia="Calibri" w:hAnsi="Calibri" w:cs="Calibri"/>
          </w:rPr>
          <w:t>http://en.wikipedia. org/w/index.php?title=Lee%20Sedol&amp;oldid=1234296689</w:t>
        </w:r>
      </w:hyperlink>
      <w:hyperlink r:id="rId130">
        <w:r>
          <w:t>,</w:t>
        </w:r>
      </w:hyperlink>
      <w:r>
        <w:t xml:space="preserve"> 2024. [Online; accessed 11-August-2024].</w:t>
      </w:r>
    </w:p>
    <w:p w14:paraId="2E82A0CB" w14:textId="77777777" w:rsidR="00C2753D" w:rsidRDefault="00000000">
      <w:pPr>
        <w:numPr>
          <w:ilvl w:val="0"/>
          <w:numId w:val="7"/>
        </w:numPr>
        <w:spacing w:after="191"/>
        <w:ind w:right="353"/>
      </w:pPr>
      <w:r>
        <w:t>Google DeepMind. Alphago - the movie / full award-winning documentary. Youtube, 2020.</w:t>
      </w:r>
    </w:p>
    <w:p w14:paraId="645F54B9" w14:textId="77777777" w:rsidR="00C2753D" w:rsidRDefault="00000000">
      <w:pPr>
        <w:numPr>
          <w:ilvl w:val="0"/>
          <w:numId w:val="7"/>
        </w:numPr>
        <w:spacing w:after="191"/>
        <w:ind w:right="353"/>
      </w:pPr>
      <w:r>
        <w:t>Not mentionned. Explain the role of monte carlo tree search (mcts) in alphago and how it integrates with policy and value networks. EITCA, 2024.</w:t>
      </w:r>
    </w:p>
    <w:p w14:paraId="38423A43" w14:textId="77777777" w:rsidR="00C2753D" w:rsidRDefault="00000000">
      <w:pPr>
        <w:numPr>
          <w:ilvl w:val="0"/>
          <w:numId w:val="7"/>
        </w:numPr>
        <w:spacing w:after="191"/>
        <w:ind w:right="353"/>
      </w:pPr>
      <w:r>
        <w:t xml:space="preserve">Cameron Browne, Edward Powley, Daniel Whitehouse, Simon Lucas, Peter Cowling, Philipp Rohlfshagen, Stephen Tavener, Diego Perez Liebana, Spyridon Samothrakis, and Simon Colton. A survey of monte carlo tree search methods. </w:t>
      </w:r>
      <w:r>
        <w:rPr>
          <w:i/>
        </w:rPr>
        <w:t>IEEE Transactions on Computational Intelligence and AI in Games</w:t>
      </w:r>
      <w:r>
        <w:t>, 4:1:1–43, 03 2012. doi: 10.1109/TCIAIG.2012.2186810.</w:t>
      </w:r>
    </w:p>
    <w:p w14:paraId="5FC1FC3F" w14:textId="77777777" w:rsidR="00C2753D" w:rsidRDefault="00000000">
      <w:pPr>
        <w:numPr>
          <w:ilvl w:val="0"/>
          <w:numId w:val="7"/>
        </w:numPr>
        <w:spacing w:after="16"/>
        <w:ind w:right="353"/>
      </w:pPr>
      <w:r>
        <w:t xml:space="preserve">Hendrik Baier and Peter D. Drake. The power of forgetting: Improving the lastgood-reply policy in monte carlo go. </w:t>
      </w:r>
      <w:r>
        <w:rPr>
          <w:i/>
        </w:rPr>
        <w:t>IEEE Transactions on Computational Intelligence and AI in Games</w:t>
      </w:r>
      <w:r>
        <w:t xml:space="preserve">, 2:303–309, 2010. URL </w:t>
      </w:r>
      <w:hyperlink r:id="rId131">
        <w:r>
          <w:rPr>
            <w:rFonts w:ascii="Calibri" w:eastAsia="Calibri" w:hAnsi="Calibri" w:cs="Calibri"/>
          </w:rPr>
          <w:t>https://api.semanticscholar.</w:t>
        </w:r>
      </w:hyperlink>
    </w:p>
    <w:p w14:paraId="2FF6E9E9" w14:textId="77777777" w:rsidR="00C2753D" w:rsidRDefault="00000000">
      <w:pPr>
        <w:spacing w:after="272" w:line="259" w:lineRule="auto"/>
        <w:ind w:left="443" w:firstLine="0"/>
        <w:jc w:val="left"/>
      </w:pPr>
      <w:hyperlink r:id="rId132">
        <w:r>
          <w:rPr>
            <w:rFonts w:ascii="Calibri" w:eastAsia="Calibri" w:hAnsi="Calibri" w:cs="Calibri"/>
          </w:rPr>
          <w:t>org/CorpusID:13578069</w:t>
        </w:r>
      </w:hyperlink>
      <w:hyperlink r:id="rId133">
        <w:r>
          <w:t>.</w:t>
        </w:r>
      </w:hyperlink>
    </w:p>
    <w:p w14:paraId="2E784E23" w14:textId="77777777" w:rsidR="00C2753D" w:rsidRDefault="00000000">
      <w:pPr>
        <w:numPr>
          <w:ilvl w:val="0"/>
          <w:numId w:val="7"/>
        </w:numPr>
        <w:ind w:right="353"/>
      </w:pPr>
      <w:r>
        <w:t xml:space="preserve">Cameron Browne, Edward J. Powley, Daniel Whitehouse, Simon M. Lucas, Peter I. Cowling, Philipp Rohlfshagen, S. Tavener, Diego Perez, Spyridon Samothrakis, and Simon Colton. A survey of monte carlo tree search methods. </w:t>
      </w:r>
      <w:r>
        <w:rPr>
          <w:i/>
        </w:rPr>
        <w:t>IEEE Transactions on Computational Intelligence and AI in Games</w:t>
      </w:r>
      <w:r>
        <w:t>, 4(1):1–43, 2012. doi: 10.1109/ TCIAIG.2012.2186810.</w:t>
      </w:r>
    </w:p>
    <w:sectPr w:rsidR="00C2753D">
      <w:headerReference w:type="even" r:id="rId134"/>
      <w:headerReference w:type="default" r:id="rId135"/>
      <w:footerReference w:type="even" r:id="rId136"/>
      <w:footerReference w:type="default" r:id="rId137"/>
      <w:headerReference w:type="first" r:id="rId138"/>
      <w:footerReference w:type="first" r:id="rId139"/>
      <w:pgSz w:w="11918" w:h="16855"/>
      <w:pgMar w:top="2266" w:right="1087" w:bottom="1830" w:left="2160" w:header="1606"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iailhe, Anabelle" w:date="2024-08-21T19:26:00Z" w:initials="AM">
    <w:p w14:paraId="754AE819" w14:textId="77777777" w:rsidR="008E3356" w:rsidRDefault="008E3356" w:rsidP="008E3356">
      <w:pPr>
        <w:jc w:val="left"/>
      </w:pPr>
      <w:r>
        <w:rPr>
          <w:rStyle w:val="CommentReference"/>
        </w:rPr>
        <w:annotationRef/>
      </w:r>
      <w:r>
        <w:rPr>
          <w:sz w:val="20"/>
          <w:szCs w:val="20"/>
        </w:rPr>
        <w:t>Can you expand on this?</w:t>
      </w:r>
    </w:p>
  </w:comment>
  <w:comment w:id="33" w:author="Miailhe, Anabelle" w:date="2024-08-21T19:38:00Z" w:initials="AM">
    <w:p w14:paraId="51F12B05" w14:textId="77777777" w:rsidR="00563FBD" w:rsidRDefault="00563FBD" w:rsidP="00563FBD">
      <w:pPr>
        <w:jc w:val="left"/>
      </w:pPr>
      <w:r>
        <w:rPr>
          <w:rStyle w:val="CommentReference"/>
        </w:rPr>
        <w:annotationRef/>
      </w:r>
      <w:r>
        <w:rPr>
          <w:sz w:val="20"/>
          <w:szCs w:val="20"/>
        </w:rPr>
        <w:t>Je comprends pas super bien</w:t>
      </w:r>
    </w:p>
    <w:p w14:paraId="3E1FC39F" w14:textId="77777777" w:rsidR="00563FBD" w:rsidRDefault="00563FBD" w:rsidP="00563FBD">
      <w:pPr>
        <w:jc w:val="left"/>
      </w:pPr>
    </w:p>
  </w:comment>
  <w:comment w:id="69" w:author="Miailhe, Anabelle" w:date="2024-08-21T19:46:00Z" w:initials="AM">
    <w:p w14:paraId="1C938F23" w14:textId="77777777" w:rsidR="003119CB" w:rsidRDefault="003119CB" w:rsidP="003119CB">
      <w:pPr>
        <w:jc w:val="left"/>
      </w:pPr>
      <w:r>
        <w:rPr>
          <w:rStyle w:val="CommentReference"/>
        </w:rPr>
        <w:annotationRef/>
      </w:r>
      <w:r>
        <w:rPr>
          <w:sz w:val="20"/>
          <w:szCs w:val="20"/>
        </w:rPr>
        <w:t>Probably a better word?</w:t>
      </w:r>
    </w:p>
  </w:comment>
  <w:comment w:id="84" w:author="Miailhe, Anabelle" w:date="2024-08-21T20:39:00Z" w:initials="AM">
    <w:p w14:paraId="2BF910E8" w14:textId="77777777" w:rsidR="00CB74E4" w:rsidRDefault="00CB74E4" w:rsidP="00CB74E4">
      <w:pPr>
        <w:jc w:val="left"/>
      </w:pPr>
      <w:r>
        <w:rPr>
          <w:rStyle w:val="CommentReference"/>
        </w:rPr>
        <w:annotationRef/>
      </w:r>
      <w:r>
        <w:rPr>
          <w:sz w:val="20"/>
          <w:szCs w:val="20"/>
        </w:rPr>
        <w:t>Not sure what is meant of this?</w:t>
      </w:r>
    </w:p>
  </w:comment>
  <w:comment w:id="113" w:author="Miailhe, Anabelle" w:date="2024-08-21T20:47:00Z" w:initials="AM">
    <w:p w14:paraId="60327B84" w14:textId="77777777" w:rsidR="004D4236" w:rsidRDefault="004D4236" w:rsidP="004D4236">
      <w:pPr>
        <w:jc w:val="left"/>
      </w:pPr>
      <w:r>
        <w:rPr>
          <w:rStyle w:val="CommentReference"/>
        </w:rPr>
        <w:annotationRef/>
      </w:r>
      <w:r>
        <w:rPr>
          <w:sz w:val="20"/>
          <w:szCs w:val="20"/>
        </w:rPr>
        <w:t>What does this mean?</w:t>
      </w:r>
    </w:p>
  </w:comment>
  <w:comment w:id="154" w:author="Miailhe, Anabelle" w:date="2024-08-21T21:00:00Z" w:initials="AM">
    <w:p w14:paraId="5739D579" w14:textId="77777777" w:rsidR="0076588C" w:rsidRDefault="0076588C" w:rsidP="0076588C">
      <w:pPr>
        <w:jc w:val="left"/>
      </w:pPr>
      <w:r>
        <w:rPr>
          <w:rStyle w:val="CommentReference"/>
        </w:rPr>
        <w:annotationRef/>
      </w:r>
      <w:r>
        <w:rPr>
          <w:sz w:val="20"/>
          <w:szCs w:val="20"/>
        </w:rPr>
        <w:t>What does this mean?</w:t>
      </w:r>
    </w:p>
  </w:comment>
  <w:comment w:id="174" w:author="Miailhe, Anabelle" w:date="2024-08-22T12:30:00Z" w:initials="AM">
    <w:p w14:paraId="22E4BC6B" w14:textId="77777777" w:rsidR="00371FF9" w:rsidRDefault="00371FF9" w:rsidP="00371FF9">
      <w:pPr>
        <w:jc w:val="left"/>
      </w:pPr>
      <w:r>
        <w:rPr>
          <w:rStyle w:val="CommentReference"/>
        </w:rPr>
        <w:annotationRef/>
      </w:r>
      <w:r>
        <w:rPr>
          <w:sz w:val="20"/>
          <w:szCs w:val="20"/>
        </w:rPr>
        <w:t>What do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4AE819" w15:done="0"/>
  <w15:commentEx w15:paraId="3E1FC39F" w15:done="0"/>
  <w15:commentEx w15:paraId="1C938F23" w15:done="0"/>
  <w15:commentEx w15:paraId="2BF910E8" w15:done="0"/>
  <w15:commentEx w15:paraId="60327B84" w15:done="0"/>
  <w15:commentEx w15:paraId="5739D579" w15:done="0"/>
  <w15:commentEx w15:paraId="22E4B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D2A7A2" w16cex:dateUtc="2024-08-21T18:26:00Z"/>
  <w16cex:commentExtensible w16cex:durableId="4BF3B9BD" w16cex:dateUtc="2024-08-21T18:38:00Z"/>
  <w16cex:commentExtensible w16cex:durableId="6939A115" w16cex:dateUtc="2024-08-21T18:46:00Z"/>
  <w16cex:commentExtensible w16cex:durableId="0636729C" w16cex:dateUtc="2024-08-21T19:39:00Z"/>
  <w16cex:commentExtensible w16cex:durableId="7B284800" w16cex:dateUtc="2024-08-21T19:47:00Z"/>
  <w16cex:commentExtensible w16cex:durableId="0626692F" w16cex:dateUtc="2024-08-21T20:00:00Z"/>
  <w16cex:commentExtensible w16cex:durableId="67A5C5F1" w16cex:dateUtc="2024-08-22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4AE819" w16cid:durableId="7CD2A7A2"/>
  <w16cid:commentId w16cid:paraId="3E1FC39F" w16cid:durableId="4BF3B9BD"/>
  <w16cid:commentId w16cid:paraId="1C938F23" w16cid:durableId="6939A115"/>
  <w16cid:commentId w16cid:paraId="2BF910E8" w16cid:durableId="0636729C"/>
  <w16cid:commentId w16cid:paraId="60327B84" w16cid:durableId="7B284800"/>
  <w16cid:commentId w16cid:paraId="5739D579" w16cid:durableId="0626692F"/>
  <w16cid:commentId w16cid:paraId="22E4BC6B" w16cid:durableId="67A5C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AE364" w14:textId="77777777" w:rsidR="00325629" w:rsidRDefault="00325629">
      <w:pPr>
        <w:spacing w:after="0" w:line="240" w:lineRule="auto"/>
      </w:pPr>
      <w:r>
        <w:separator/>
      </w:r>
    </w:p>
  </w:endnote>
  <w:endnote w:type="continuationSeparator" w:id="0">
    <w:p w14:paraId="2910B9B5" w14:textId="77777777" w:rsidR="00325629" w:rsidRDefault="0032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8E52" w14:textId="77777777" w:rsidR="00C2753D" w:rsidRDefault="00C2753D">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FDB7" w14:textId="7F4BD084" w:rsidR="00C2753D" w:rsidRDefault="00000000">
    <w:pPr>
      <w:spacing w:after="0" w:line="259" w:lineRule="auto"/>
      <w:ind w:left="0" w:right="77" w:firstLine="0"/>
      <w:jc w:val="center"/>
    </w:pPr>
    <w:r>
      <w:fldChar w:fldCharType="begin"/>
    </w:r>
    <w:r>
      <w:instrText>PAGE</w:instrText>
    </w:r>
    <w:r>
      <w:fldChar w:fldCharType="separate"/>
    </w:r>
    <w:r w:rsidR="008E3356">
      <w:rPr>
        <w:noProof/>
      </w:rPr>
      <w:t>24</w:t>
    </w:r>
    <w:r>
      <w:fldChar w:fldCharType="end"/>
    </w:r>
    <w:r>
      <w:t>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EDA8B" w14:textId="7DAD6014" w:rsidR="00C2753D" w:rsidRDefault="00000000">
    <w:pPr>
      <w:spacing w:after="0" w:line="259" w:lineRule="auto"/>
      <w:ind w:left="0" w:right="77" w:firstLine="0"/>
      <w:jc w:val="center"/>
    </w:pPr>
    <w:r>
      <w:fldChar w:fldCharType="begin"/>
    </w:r>
    <w:r>
      <w:instrText>PAGE</w:instrText>
    </w:r>
    <w:r>
      <w:fldChar w:fldCharType="separate"/>
    </w:r>
    <w:r w:rsidR="008E3356">
      <w:rPr>
        <w:noProof/>
      </w:rPr>
      <w:t>23</w:t>
    </w:r>
    <w:r>
      <w:fldChar w:fldCharType="end"/>
    </w:r>
    <w:r>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D84C7" w14:textId="77777777" w:rsidR="00C2753D" w:rsidRDefault="00000000">
    <w:pPr>
      <w:spacing w:after="0" w:line="259" w:lineRule="auto"/>
      <w:ind w:left="0" w:right="77" w:firstLine="0"/>
      <w:jc w:val="center"/>
    </w:pPr>
    <w:r>
      <w:fldChar w:fldCharType="begin"/>
    </w:r>
    <w:r>
      <w:instrText>PAGE</w:instrText>
    </w:r>
    <w:r>
      <w:fldChar w:fldCharType="separate"/>
    </w:r>
    <w:r>
      <w:fldChar w:fldCharType="end"/>
    </w:r>
    <w:r>
      <w:t>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26222" w14:textId="77777777" w:rsidR="00C2753D" w:rsidRDefault="00C2753D">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7E00E" w14:textId="77777777" w:rsidR="00C2753D" w:rsidRDefault="00C2753D">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A55C0" w14:textId="77777777" w:rsidR="00C2753D" w:rsidRDefault="00C2753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D4E96" w14:textId="77777777" w:rsidR="00C2753D" w:rsidRDefault="00C2753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AB348" w14:textId="77777777" w:rsidR="00C2753D" w:rsidRDefault="00C2753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B64E8" w14:textId="77777777" w:rsidR="00C2753D" w:rsidRDefault="00C2753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768B" w14:textId="77777777" w:rsidR="00C2753D" w:rsidRDefault="00C2753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88" w14:textId="77777777" w:rsidR="00C2753D" w:rsidRDefault="00C2753D">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6600D" w14:textId="77777777" w:rsidR="00C2753D" w:rsidRDefault="00C2753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2BB97" w14:textId="77777777" w:rsidR="00C2753D" w:rsidRDefault="00C2753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B6D7" w14:textId="77777777" w:rsidR="00C2753D" w:rsidRDefault="00C2753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94AE3" w14:textId="77777777" w:rsidR="00325629" w:rsidRDefault="00325629">
      <w:pPr>
        <w:spacing w:after="0" w:line="240" w:lineRule="auto"/>
      </w:pPr>
      <w:r>
        <w:separator/>
      </w:r>
    </w:p>
  </w:footnote>
  <w:footnote w:type="continuationSeparator" w:id="0">
    <w:p w14:paraId="34A64837" w14:textId="77777777" w:rsidR="00325629" w:rsidRDefault="00325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96A66" w14:textId="77777777" w:rsidR="00C2753D" w:rsidRDefault="00C2753D">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A0684" w14:textId="77777777" w:rsidR="00C2753D" w:rsidRDefault="00C2753D">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15ABF" w14:textId="77777777" w:rsidR="00C2753D" w:rsidRDefault="00C2753D">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82E4" w14:textId="77777777" w:rsidR="00C2753D" w:rsidRDefault="00C2753D">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D1ABF" w14:textId="6F0C84EA" w:rsidR="00C2753D" w:rsidRDefault="00000000">
    <w:pPr>
      <w:tabs>
        <w:tab w:val="center" w:pos="820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hidden="0" allowOverlap="1" wp14:anchorId="6AA24E8C" wp14:editId="6FAC4A2A">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38" name="Group 34938"/>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811788820" name="Group 1811788820"/>
                      <wpg:cNvGrpSpPr/>
                      <wpg:grpSpPr>
                        <a:xfrm>
                          <a:off x="2704953" y="3777473"/>
                          <a:ext cx="5282095" cy="5050"/>
                          <a:chOff x="0" y="0"/>
                          <a:chExt cx="5282095" cy="5050"/>
                        </a:xfrm>
                      </wpg:grpSpPr>
                      <wps:wsp>
                        <wps:cNvPr id="1120093326" name="Rectangle 1120093326"/>
                        <wps:cNvSpPr/>
                        <wps:spPr>
                          <a:xfrm>
                            <a:off x="0" y="0"/>
                            <a:ext cx="5282075" cy="5050"/>
                          </a:xfrm>
                          <a:prstGeom prst="rect">
                            <a:avLst/>
                          </a:prstGeom>
                          <a:noFill/>
                          <a:ln>
                            <a:noFill/>
                          </a:ln>
                        </wps:spPr>
                        <wps:txbx>
                          <w:txbxContent>
                            <w:p w14:paraId="77FBD8CE"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17119332" name="Freeform 2017119332"/>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38" name="image47.png"/>
              <a:graphic>
                <a:graphicData uri="http://schemas.openxmlformats.org/drawingml/2006/picture">
                  <pic:pic>
                    <pic:nvPicPr>
                      <pic:cNvPr id="0" name="image47.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rPr>
        <w:i/>
      </w:rPr>
      <w:t>Bibliography</w:t>
    </w:r>
    <w:r>
      <w:rPr>
        <w:i/>
      </w:rPr>
      <w:tab/>
    </w:r>
    <w:r>
      <w:fldChar w:fldCharType="begin"/>
    </w:r>
    <w:r>
      <w:instrText>PAGE</w:instrText>
    </w:r>
    <w:r>
      <w:fldChar w:fldCharType="separate"/>
    </w:r>
    <w:r w:rsidR="008E3356">
      <w:rPr>
        <w:noProof/>
      </w:rPr>
      <w:t>26</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3F88F" w14:textId="1A8B5A1B" w:rsidR="00C2753D" w:rsidRDefault="00000000">
    <w:pPr>
      <w:tabs>
        <w:tab w:val="center" w:pos="820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hidden="0" allowOverlap="1" wp14:anchorId="3FA63062" wp14:editId="659AF47E">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36" name="Group 34936"/>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597416251" name="Group 1597416251"/>
                      <wpg:cNvGrpSpPr/>
                      <wpg:grpSpPr>
                        <a:xfrm>
                          <a:off x="2704953" y="3777473"/>
                          <a:ext cx="5282095" cy="5050"/>
                          <a:chOff x="0" y="0"/>
                          <a:chExt cx="5282095" cy="5050"/>
                        </a:xfrm>
                      </wpg:grpSpPr>
                      <wps:wsp>
                        <wps:cNvPr id="120422447" name="Rectangle 120422447"/>
                        <wps:cNvSpPr/>
                        <wps:spPr>
                          <a:xfrm>
                            <a:off x="0" y="0"/>
                            <a:ext cx="5282075" cy="5050"/>
                          </a:xfrm>
                          <a:prstGeom prst="rect">
                            <a:avLst/>
                          </a:prstGeom>
                          <a:noFill/>
                          <a:ln>
                            <a:noFill/>
                          </a:ln>
                        </wps:spPr>
                        <wps:txbx>
                          <w:txbxContent>
                            <w:p w14:paraId="3393BC6F"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783981383" name="Freeform 1783981383"/>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36"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rPr>
        <w:i/>
      </w:rPr>
      <w:t>Bibliography</w:t>
    </w:r>
    <w:r>
      <w:rPr>
        <w:i/>
      </w:rPr>
      <w:tab/>
    </w:r>
    <w:r>
      <w:fldChar w:fldCharType="begin"/>
    </w:r>
    <w:r>
      <w:instrText>PAGE</w:instrText>
    </w:r>
    <w:r>
      <w:fldChar w:fldCharType="separate"/>
    </w:r>
    <w:r w:rsidR="008E3356">
      <w:rPr>
        <w:noProof/>
      </w:rPr>
      <w:t>25</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654B4" w14:textId="77777777" w:rsidR="00C2753D" w:rsidRDefault="00000000">
    <w:pPr>
      <w:tabs>
        <w:tab w:val="center" w:pos="820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hidden="0" allowOverlap="1" wp14:anchorId="04A27E43" wp14:editId="68D286D0">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42" name="Group 34942"/>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956511331" name="Group 956511331"/>
                      <wpg:cNvGrpSpPr/>
                      <wpg:grpSpPr>
                        <a:xfrm>
                          <a:off x="2704953" y="3777473"/>
                          <a:ext cx="5282095" cy="5050"/>
                          <a:chOff x="0" y="0"/>
                          <a:chExt cx="5282095" cy="5050"/>
                        </a:xfrm>
                      </wpg:grpSpPr>
                      <wps:wsp>
                        <wps:cNvPr id="340921993" name="Rectangle 340921993"/>
                        <wps:cNvSpPr/>
                        <wps:spPr>
                          <a:xfrm>
                            <a:off x="0" y="0"/>
                            <a:ext cx="5282075" cy="5050"/>
                          </a:xfrm>
                          <a:prstGeom prst="rect">
                            <a:avLst/>
                          </a:prstGeom>
                          <a:noFill/>
                          <a:ln>
                            <a:noFill/>
                          </a:ln>
                        </wps:spPr>
                        <wps:txbx>
                          <w:txbxContent>
                            <w:p w14:paraId="26AEAAF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11457170" name="Freeform 1811457170"/>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42"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rPr>
        <w:i/>
      </w:rPr>
      <w:t>Bibliography</w:t>
    </w:r>
    <w:r>
      <w:rPr>
        <w:i/>
      </w:rPr>
      <w:tab/>
    </w: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6B39" w14:textId="77777777" w:rsidR="00C2753D"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hidden="0" allowOverlap="1" wp14:anchorId="632DA4E6" wp14:editId="691BED1C">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34" name="Group 34934"/>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434600500" name="Group 434600500"/>
                      <wpg:cNvGrpSpPr/>
                      <wpg:grpSpPr>
                        <a:xfrm>
                          <a:off x="2704953" y="3777473"/>
                          <a:ext cx="5282095" cy="5050"/>
                          <a:chOff x="0" y="0"/>
                          <a:chExt cx="5282095" cy="5050"/>
                        </a:xfrm>
                      </wpg:grpSpPr>
                      <wps:wsp>
                        <wps:cNvPr id="392130790" name="Rectangle 392130790"/>
                        <wps:cNvSpPr/>
                        <wps:spPr>
                          <a:xfrm>
                            <a:off x="0" y="0"/>
                            <a:ext cx="5282075" cy="5050"/>
                          </a:xfrm>
                          <a:prstGeom prst="rect">
                            <a:avLst/>
                          </a:prstGeom>
                          <a:noFill/>
                          <a:ln>
                            <a:noFill/>
                          </a:ln>
                        </wps:spPr>
                        <wps:txbx>
                          <w:txbxContent>
                            <w:p w14:paraId="2C8FB3C2"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33497055" name="Freeform 1033497055"/>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34"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2. </w:t>
    </w:r>
    <w:r>
      <w:rPr>
        <w:i/>
      </w:rPr>
      <w:t>Literature Review</w:t>
    </w:r>
    <w:r>
      <w:rPr>
        <w:i/>
      </w:rPr>
      <w:tab/>
    </w:r>
    <w:r>
      <w:fldChar w:fldCharType="begin"/>
    </w:r>
    <w:r>
      <w:instrText>PAGE</w:instrText>
    </w:r>
    <w:r>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22A46" w14:textId="77777777" w:rsidR="00C2753D" w:rsidRDefault="00C2753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F6E01" w14:textId="17CB04C9" w:rsidR="00C2753D"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hidden="0" allowOverlap="1" wp14:anchorId="6F64380A" wp14:editId="72C6D4E9">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39" name="Group 34939"/>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60205476" name="Group 160205476"/>
                      <wpg:cNvGrpSpPr/>
                      <wpg:grpSpPr>
                        <a:xfrm>
                          <a:off x="2704953" y="3777473"/>
                          <a:ext cx="5282095" cy="5050"/>
                          <a:chOff x="0" y="0"/>
                          <a:chExt cx="5282095" cy="5050"/>
                        </a:xfrm>
                      </wpg:grpSpPr>
                      <wps:wsp>
                        <wps:cNvPr id="293483712" name="Rectangle 293483712"/>
                        <wps:cNvSpPr/>
                        <wps:spPr>
                          <a:xfrm>
                            <a:off x="0" y="0"/>
                            <a:ext cx="5282075" cy="5050"/>
                          </a:xfrm>
                          <a:prstGeom prst="rect">
                            <a:avLst/>
                          </a:prstGeom>
                          <a:noFill/>
                          <a:ln>
                            <a:noFill/>
                          </a:ln>
                        </wps:spPr>
                        <wps:txbx>
                          <w:txbxContent>
                            <w:p w14:paraId="335AD0A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66344071" name="Freeform 1266344071"/>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39"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2. </w:t>
    </w:r>
    <w:r>
      <w:rPr>
        <w:i/>
      </w:rPr>
      <w:t>Literature Review</w:t>
    </w:r>
    <w:r>
      <w:rPr>
        <w:i/>
      </w:rPr>
      <w:tab/>
    </w:r>
    <w:r>
      <w:fldChar w:fldCharType="begin"/>
    </w:r>
    <w:r>
      <w:instrText>PAGE</w:instrText>
    </w:r>
    <w:r>
      <w:fldChar w:fldCharType="separate"/>
    </w:r>
    <w:r w:rsidR="008E3356">
      <w:rPr>
        <w:noProof/>
      </w:rPr>
      <w:t>4</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529E" w14:textId="20527E7B" w:rsidR="00C2753D"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hidden="0" allowOverlap="1" wp14:anchorId="50E2E375" wp14:editId="2B3CE03D">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41" name="Group 34941"/>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897236881" name="Group 1897236881"/>
                      <wpg:cNvGrpSpPr/>
                      <wpg:grpSpPr>
                        <a:xfrm>
                          <a:off x="2704953" y="3777473"/>
                          <a:ext cx="5282095" cy="5050"/>
                          <a:chOff x="0" y="0"/>
                          <a:chExt cx="5282095" cy="5050"/>
                        </a:xfrm>
                      </wpg:grpSpPr>
                      <wps:wsp>
                        <wps:cNvPr id="670256280" name="Rectangle 670256280"/>
                        <wps:cNvSpPr/>
                        <wps:spPr>
                          <a:xfrm>
                            <a:off x="0" y="0"/>
                            <a:ext cx="5282075" cy="5050"/>
                          </a:xfrm>
                          <a:prstGeom prst="rect">
                            <a:avLst/>
                          </a:prstGeom>
                          <a:noFill/>
                          <a:ln>
                            <a:noFill/>
                          </a:ln>
                        </wps:spPr>
                        <wps:txbx>
                          <w:txbxContent>
                            <w:p w14:paraId="50FA9741"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07801285" name="Freeform 607801285"/>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41"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2. </w:t>
    </w:r>
    <w:r>
      <w:rPr>
        <w:i/>
      </w:rPr>
      <w:t>Literature Review</w:t>
    </w:r>
    <w:r>
      <w:rPr>
        <w:i/>
      </w:rPr>
      <w:tab/>
    </w:r>
    <w:r>
      <w:fldChar w:fldCharType="begin"/>
    </w:r>
    <w:r>
      <w:instrText>PAGE</w:instrText>
    </w:r>
    <w:r>
      <w:fldChar w:fldCharType="separate"/>
    </w:r>
    <w:r w:rsidR="008E3356">
      <w:rPr>
        <w:noProof/>
      </w:rP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1C80C" w14:textId="77777777" w:rsidR="00C2753D"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hidden="0" allowOverlap="1" wp14:anchorId="59734ABE" wp14:editId="370738E9">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43" name="Group 34943"/>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332475313" name="Group 1332475313"/>
                      <wpg:cNvGrpSpPr/>
                      <wpg:grpSpPr>
                        <a:xfrm>
                          <a:off x="2704953" y="3777473"/>
                          <a:ext cx="5282095" cy="5050"/>
                          <a:chOff x="0" y="0"/>
                          <a:chExt cx="5282095" cy="5050"/>
                        </a:xfrm>
                      </wpg:grpSpPr>
                      <wps:wsp>
                        <wps:cNvPr id="612485194" name="Rectangle 612485194"/>
                        <wps:cNvSpPr/>
                        <wps:spPr>
                          <a:xfrm>
                            <a:off x="0" y="0"/>
                            <a:ext cx="5282075" cy="5050"/>
                          </a:xfrm>
                          <a:prstGeom prst="rect">
                            <a:avLst/>
                          </a:prstGeom>
                          <a:noFill/>
                          <a:ln>
                            <a:noFill/>
                          </a:ln>
                        </wps:spPr>
                        <wps:txbx>
                          <w:txbxContent>
                            <w:p w14:paraId="0F1D799B"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41190356" name="Freeform 1041190356"/>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43"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2. </w:t>
    </w:r>
    <w:r>
      <w:rPr>
        <w:i/>
      </w:rPr>
      <w:t>Literature Review</w:t>
    </w:r>
    <w:r>
      <w:rPr>
        <w:i/>
      </w:rPr>
      <w:tab/>
    </w:r>
    <w:r>
      <w:fldChar w:fldCharType="begin"/>
    </w:r>
    <w:r>
      <w:instrText>PAGE</w:instrText>
    </w:r>
    <w:r>
      <w:fldChar w:fldCharType="separate"/>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4739" w14:textId="0A085B90" w:rsidR="00C2753D" w:rsidRDefault="00000000">
    <w:pPr>
      <w:tabs>
        <w:tab w:val="right" w:pos="8318"/>
      </w:tabs>
      <w:spacing w:after="393"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hidden="0" allowOverlap="1" wp14:anchorId="2B1F0CFA" wp14:editId="61418D7D">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37" name="Group 34937"/>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750755185" name="Group 1750755185"/>
                      <wpg:cNvGrpSpPr/>
                      <wpg:grpSpPr>
                        <a:xfrm>
                          <a:off x="2704953" y="3777473"/>
                          <a:ext cx="5282095" cy="5050"/>
                          <a:chOff x="0" y="0"/>
                          <a:chExt cx="5282095" cy="5050"/>
                        </a:xfrm>
                      </wpg:grpSpPr>
                      <wps:wsp>
                        <wps:cNvPr id="785946938" name="Rectangle 785946938"/>
                        <wps:cNvSpPr/>
                        <wps:spPr>
                          <a:xfrm>
                            <a:off x="0" y="0"/>
                            <a:ext cx="5282075" cy="5050"/>
                          </a:xfrm>
                          <a:prstGeom prst="rect">
                            <a:avLst/>
                          </a:prstGeom>
                          <a:noFill/>
                          <a:ln>
                            <a:noFill/>
                          </a:ln>
                        </wps:spPr>
                        <wps:txbx>
                          <w:txbxContent>
                            <w:p w14:paraId="4EAD7F6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99612288" name="Freeform 2099612288"/>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37" name="image46.png"/>
              <a:graphic>
                <a:graphicData uri="http://schemas.openxmlformats.org/drawingml/2006/picture">
                  <pic:pic>
                    <pic:nvPicPr>
                      <pic:cNvPr id="0" name="image46.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3. </w:t>
    </w:r>
    <w:r>
      <w:rPr>
        <w:i/>
      </w:rPr>
      <w:t>Problem Description</w:t>
    </w:r>
    <w:r>
      <w:rPr>
        <w:i/>
      </w:rPr>
      <w:tab/>
    </w:r>
    <w:r>
      <w:fldChar w:fldCharType="begin"/>
    </w:r>
    <w:r>
      <w:instrText>PAGE</w:instrText>
    </w:r>
    <w:r>
      <w:fldChar w:fldCharType="separate"/>
    </w:r>
    <w:r w:rsidR="008E3356">
      <w:rPr>
        <w:noProof/>
      </w:rPr>
      <w:t>18</w:t>
    </w:r>
    <w:r>
      <w:fldChar w:fldCharType="end"/>
    </w:r>
  </w:p>
  <w:p w14:paraId="5B8A36AA" w14:textId="77777777" w:rsidR="00C2753D" w:rsidRDefault="00000000">
    <w:pPr>
      <w:spacing w:after="0" w:line="259" w:lineRule="auto"/>
      <w:ind w:left="328" w:firstLine="0"/>
      <w:jc w:val="left"/>
    </w:pPr>
    <w:r>
      <w:rPr>
        <w:rFonts w:ascii="Calibri" w:eastAsia="Calibri" w:hAnsi="Calibri" w:cs="Calibri"/>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38968" w14:textId="0193469B" w:rsidR="00C2753D" w:rsidRDefault="00000000">
    <w:pPr>
      <w:tabs>
        <w:tab w:val="right" w:pos="8318"/>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hidden="0" allowOverlap="1" wp14:anchorId="2ADDD6DE" wp14:editId="1B88D00D">
              <wp:simplePos x="0" y="0"/>
              <wp:positionH relativeFrom="page">
                <wp:posOffset>1371600</wp:posOffset>
              </wp:positionH>
              <wp:positionV relativeFrom="page">
                <wp:posOffset>1169974</wp:posOffset>
              </wp:positionV>
              <wp:extent cx="5282095" cy="5055"/>
              <wp:effectExtent l="0" t="0" r="0" b="0"/>
              <wp:wrapSquare wrapText="bothSides" distT="0" distB="0" distL="114300" distR="114300"/>
              <wp:docPr id="34925" name="Group 34925"/>
              <wp:cNvGraphicFramePr/>
              <a:graphic xmlns:a="http://schemas.openxmlformats.org/drawingml/2006/main">
                <a:graphicData uri="http://schemas.microsoft.com/office/word/2010/wordprocessingGroup">
                  <wpg:wgp>
                    <wpg:cNvGrpSpPr/>
                    <wpg:grpSpPr>
                      <a:xfrm>
                        <a:off x="0" y="0"/>
                        <a:ext cx="5282095" cy="5055"/>
                        <a:chOff x="2704950" y="3772700"/>
                        <a:chExt cx="5282100" cy="9825"/>
                      </a:xfrm>
                    </wpg:grpSpPr>
                    <wpg:grpSp>
                      <wpg:cNvPr id="1306075167" name="Group 1306075167"/>
                      <wpg:cNvGrpSpPr/>
                      <wpg:grpSpPr>
                        <a:xfrm>
                          <a:off x="2704953" y="3777473"/>
                          <a:ext cx="5282095" cy="5050"/>
                          <a:chOff x="0" y="0"/>
                          <a:chExt cx="5282095" cy="5050"/>
                        </a:xfrm>
                      </wpg:grpSpPr>
                      <wps:wsp>
                        <wps:cNvPr id="732260209" name="Rectangle 732260209"/>
                        <wps:cNvSpPr/>
                        <wps:spPr>
                          <a:xfrm>
                            <a:off x="0" y="0"/>
                            <a:ext cx="5282075" cy="5050"/>
                          </a:xfrm>
                          <a:prstGeom prst="rect">
                            <a:avLst/>
                          </a:prstGeom>
                          <a:noFill/>
                          <a:ln>
                            <a:noFill/>
                          </a:ln>
                        </wps:spPr>
                        <wps:txbx>
                          <w:txbxContent>
                            <w:p w14:paraId="13594834" w14:textId="77777777" w:rsidR="00C2753D" w:rsidRDefault="00C2753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32266902" name="Freeform 532266902"/>
                        <wps:cNvSpPr/>
                        <wps:spPr>
                          <a:xfrm>
                            <a:off x="0" y="0"/>
                            <a:ext cx="5282095" cy="0"/>
                          </a:xfrm>
                          <a:custGeom>
                            <a:avLst/>
                            <a:gdLst/>
                            <a:ahLst/>
                            <a:cxnLst/>
                            <a:rect l="l" t="t" r="r" b="b"/>
                            <a:pathLst>
                              <a:path w="5282095" h="120000" extrusionOk="0">
                                <a:moveTo>
                                  <a:pt x="0" y="0"/>
                                </a:moveTo>
                                <a:lnTo>
                                  <a:pt x="52820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1371600</wp:posOffset>
              </wp:positionH>
              <wp:positionV relativeFrom="page">
                <wp:posOffset>1169974</wp:posOffset>
              </wp:positionV>
              <wp:extent cx="5282095" cy="5055"/>
              <wp:effectExtent b="0" l="0" r="0" t="0"/>
              <wp:wrapSquare wrapText="bothSides" distB="0" distT="0" distL="114300" distR="114300"/>
              <wp:docPr id="34925"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282095" cy="5055"/>
                      </a:xfrm>
                      <a:prstGeom prst="rect"/>
                      <a:ln/>
                    </pic:spPr>
                  </pic:pic>
                </a:graphicData>
              </a:graphic>
            </wp:anchor>
          </w:drawing>
        </mc:Fallback>
      </mc:AlternateContent>
    </w:r>
    <w:r>
      <w:t xml:space="preserve">Chapter 3. </w:t>
    </w:r>
    <w:r>
      <w:rPr>
        <w:i/>
      </w:rPr>
      <w:t>Problem Description</w:t>
    </w:r>
    <w:r>
      <w:rPr>
        <w:i/>
      </w:rPr>
      <w:tab/>
    </w:r>
    <w:r>
      <w:fldChar w:fldCharType="begin"/>
    </w:r>
    <w:r>
      <w:instrText>PAGE</w:instrText>
    </w:r>
    <w:r>
      <w:fldChar w:fldCharType="separate"/>
    </w:r>
    <w:r w:rsidR="008E3356">
      <w:rPr>
        <w:noProof/>
      </w:rPr>
      <w:t>17</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61244" w14:textId="77777777" w:rsidR="00C2753D" w:rsidRDefault="00C2753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270F4"/>
    <w:multiLevelType w:val="multilevel"/>
    <w:tmpl w:val="34389BA6"/>
    <w:lvl w:ilvl="0">
      <w:start w:val="1"/>
      <w:numFmt w:val="decimal"/>
      <w:lvlText w:val="[%1]"/>
      <w:lvlJc w:val="left"/>
      <w:pPr>
        <w:ind w:left="449" w:hanging="449"/>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189" w:hanging="1189"/>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1909" w:hanging="1909"/>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629" w:hanging="2629"/>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349" w:hanging="3349"/>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069" w:hanging="4069"/>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4789" w:hanging="4789"/>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509" w:hanging="5509"/>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229" w:hanging="6229"/>
      </w:pPr>
      <w:rPr>
        <w:rFonts w:ascii="Cambria" w:eastAsia="Cambria" w:hAnsi="Cambria" w:cs="Cambria"/>
        <w:b w:val="0"/>
        <w:i w:val="0"/>
        <w:strike w:val="0"/>
        <w:color w:val="000000"/>
        <w:sz w:val="22"/>
        <w:szCs w:val="22"/>
        <w:u w:val="none"/>
        <w:shd w:val="clear" w:color="auto" w:fill="auto"/>
        <w:vertAlign w:val="baseline"/>
      </w:rPr>
    </w:lvl>
  </w:abstractNum>
  <w:abstractNum w:abstractNumId="1" w15:restartNumberingAfterBreak="0">
    <w:nsid w:val="3520565D"/>
    <w:multiLevelType w:val="multilevel"/>
    <w:tmpl w:val="EA4880B8"/>
    <w:lvl w:ilvl="0">
      <w:start w:val="1"/>
      <w:numFmt w:val="bullet"/>
      <w:lvlText w:val="•"/>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08" w:hanging="1408"/>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28" w:hanging="2128"/>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48" w:hanging="2848"/>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68" w:hanging="3568"/>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88" w:hanging="4288"/>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08" w:hanging="5008"/>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28" w:hanging="5728"/>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48" w:hanging="6448"/>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3BB84FEF"/>
    <w:multiLevelType w:val="multilevel"/>
    <w:tmpl w:val="9E6E74BE"/>
    <w:lvl w:ilvl="0">
      <w:start w:val="1"/>
      <w:numFmt w:val="bullet"/>
      <w:lvlText w:val="•"/>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08" w:hanging="1408"/>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28" w:hanging="2128"/>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48" w:hanging="2848"/>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68" w:hanging="3568"/>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88" w:hanging="4288"/>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08" w:hanging="5008"/>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28" w:hanging="5728"/>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48" w:hanging="6448"/>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467F42FC"/>
    <w:multiLevelType w:val="multilevel"/>
    <w:tmpl w:val="1BB0B9B8"/>
    <w:lvl w:ilvl="0">
      <w:start w:val="1"/>
      <w:numFmt w:val="bullet"/>
      <w:lvlText w:val="•"/>
      <w:lvlJc w:val="left"/>
      <w:pPr>
        <w:ind w:left="530" w:hanging="53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189" w:hanging="1189"/>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909" w:hanging="1909"/>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629" w:hanging="2629"/>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349" w:hanging="3349"/>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069" w:hanging="4069"/>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789" w:hanging="4789"/>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509" w:hanging="5509"/>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229" w:hanging="6229"/>
      </w:pPr>
      <w:rPr>
        <w:rFonts w:ascii="Calibri" w:eastAsia="Calibri" w:hAnsi="Calibri" w:cs="Calibri"/>
        <w:b w:val="0"/>
        <w:i w:val="0"/>
        <w:strike w:val="0"/>
        <w:color w:val="000000"/>
        <w:sz w:val="22"/>
        <w:szCs w:val="22"/>
        <w:u w:val="none"/>
        <w:shd w:val="clear" w:color="auto" w:fill="auto"/>
        <w:vertAlign w:val="baseline"/>
      </w:rPr>
    </w:lvl>
  </w:abstractNum>
  <w:abstractNum w:abstractNumId="4" w15:restartNumberingAfterBreak="0">
    <w:nsid w:val="542B40C4"/>
    <w:multiLevelType w:val="multilevel"/>
    <w:tmpl w:val="A392BF46"/>
    <w:lvl w:ilvl="0">
      <w:start w:val="1"/>
      <w:numFmt w:val="decimal"/>
      <w:lvlText w:val="%1."/>
      <w:lvlJc w:val="left"/>
      <w:pPr>
        <w:ind w:left="267" w:hanging="267"/>
      </w:pPr>
      <w:rPr>
        <w:rFonts w:ascii="Cambria" w:eastAsia="Cambria" w:hAnsi="Cambria" w:cs="Cambria"/>
        <w:b w:val="0"/>
        <w:i w:val="0"/>
        <w:strike w:val="0"/>
        <w:color w:val="000000"/>
        <w:sz w:val="22"/>
        <w:szCs w:val="22"/>
        <w:u w:val="none"/>
        <w:shd w:val="clear" w:color="auto" w:fill="auto"/>
        <w:vertAlign w:val="baseline"/>
      </w:rPr>
    </w:lvl>
    <w:lvl w:ilvl="1">
      <w:start w:val="1"/>
      <w:numFmt w:val="bullet"/>
      <w:lvlText w:val="•"/>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408" w:hanging="1408"/>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128" w:hanging="2128"/>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2848" w:hanging="2848"/>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3568" w:hanging="3568"/>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288" w:hanging="4288"/>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008" w:hanging="5008"/>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5728" w:hanging="5728"/>
      </w:pPr>
      <w:rPr>
        <w:rFonts w:ascii="Calibri" w:eastAsia="Calibri" w:hAnsi="Calibri" w:cs="Calibri"/>
        <w:b w:val="0"/>
        <w:i w:val="0"/>
        <w:strike w:val="0"/>
        <w:color w:val="000000"/>
        <w:sz w:val="22"/>
        <w:szCs w:val="22"/>
        <w:u w:val="none"/>
        <w:shd w:val="clear" w:color="auto" w:fill="auto"/>
        <w:vertAlign w:val="baseline"/>
      </w:rPr>
    </w:lvl>
  </w:abstractNum>
  <w:abstractNum w:abstractNumId="5" w15:restartNumberingAfterBreak="0">
    <w:nsid w:val="6956642A"/>
    <w:multiLevelType w:val="multilevel"/>
    <w:tmpl w:val="C9A65C4A"/>
    <w:lvl w:ilvl="0">
      <w:start w:val="1"/>
      <w:numFmt w:val="bullet"/>
      <w:lvlText w:val="•"/>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08" w:hanging="1408"/>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28" w:hanging="2128"/>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48" w:hanging="2848"/>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68" w:hanging="3568"/>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88" w:hanging="4288"/>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08" w:hanging="5008"/>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28" w:hanging="5728"/>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48" w:hanging="6448"/>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6F8F0AB0"/>
    <w:multiLevelType w:val="multilevel"/>
    <w:tmpl w:val="43C4462E"/>
    <w:lvl w:ilvl="0">
      <w:start w:val="10"/>
      <w:numFmt w:val="decimal"/>
      <w:lvlText w:val="[%1]"/>
      <w:lvlJc w:val="left"/>
      <w:pPr>
        <w:ind w:left="448" w:hanging="448"/>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Cambria" w:eastAsia="Cambria" w:hAnsi="Cambria" w:cs="Cambria"/>
        <w:b w:val="0"/>
        <w:i w:val="0"/>
        <w:strike w:val="0"/>
        <w:color w:val="000000"/>
        <w:sz w:val="22"/>
        <w:szCs w:val="22"/>
        <w:u w:val="none"/>
        <w:shd w:val="clear" w:color="auto" w:fill="auto"/>
        <w:vertAlign w:val="baseline"/>
      </w:rPr>
    </w:lvl>
  </w:abstractNum>
  <w:abstractNum w:abstractNumId="7" w15:restartNumberingAfterBreak="0">
    <w:nsid w:val="6FB65997"/>
    <w:multiLevelType w:val="multilevel"/>
    <w:tmpl w:val="8C5E9606"/>
    <w:lvl w:ilvl="0">
      <w:start w:val="1"/>
      <w:numFmt w:val="bullet"/>
      <w:lvlText w:val="–"/>
      <w:lvlJc w:val="left"/>
      <w:pPr>
        <w:ind w:left="1385" w:hanging="1385"/>
      </w:pPr>
      <w:rPr>
        <w:rFonts w:ascii="Cambria" w:eastAsia="Cambria" w:hAnsi="Cambria" w:cs="Cambria"/>
        <w:b/>
        <w:i w:val="0"/>
        <w:strike w:val="0"/>
        <w:color w:val="000000"/>
        <w:sz w:val="22"/>
        <w:szCs w:val="22"/>
        <w:u w:val="none"/>
        <w:shd w:val="clear" w:color="auto" w:fill="auto"/>
        <w:vertAlign w:val="baseline"/>
      </w:rPr>
    </w:lvl>
    <w:lvl w:ilvl="1">
      <w:start w:val="1"/>
      <w:numFmt w:val="bullet"/>
      <w:lvlText w:val="o"/>
      <w:lvlJc w:val="left"/>
      <w:pPr>
        <w:ind w:left="1475" w:hanging="1475"/>
      </w:pPr>
      <w:rPr>
        <w:rFonts w:ascii="Cambria" w:eastAsia="Cambria" w:hAnsi="Cambria" w:cs="Cambria"/>
        <w:b/>
        <w:i w:val="0"/>
        <w:strike w:val="0"/>
        <w:color w:val="000000"/>
        <w:sz w:val="22"/>
        <w:szCs w:val="22"/>
        <w:u w:val="none"/>
        <w:shd w:val="clear" w:color="auto" w:fill="auto"/>
        <w:vertAlign w:val="baseline"/>
      </w:rPr>
    </w:lvl>
    <w:lvl w:ilvl="2">
      <w:start w:val="1"/>
      <w:numFmt w:val="bullet"/>
      <w:lvlText w:val="▪"/>
      <w:lvlJc w:val="left"/>
      <w:pPr>
        <w:ind w:left="2195" w:hanging="2195"/>
      </w:pPr>
      <w:rPr>
        <w:rFonts w:ascii="Cambria" w:eastAsia="Cambria" w:hAnsi="Cambria" w:cs="Cambria"/>
        <w:b/>
        <w:i w:val="0"/>
        <w:strike w:val="0"/>
        <w:color w:val="000000"/>
        <w:sz w:val="22"/>
        <w:szCs w:val="22"/>
        <w:u w:val="none"/>
        <w:shd w:val="clear" w:color="auto" w:fill="auto"/>
        <w:vertAlign w:val="baseline"/>
      </w:rPr>
    </w:lvl>
    <w:lvl w:ilvl="3">
      <w:start w:val="1"/>
      <w:numFmt w:val="bullet"/>
      <w:lvlText w:val="•"/>
      <w:lvlJc w:val="left"/>
      <w:pPr>
        <w:ind w:left="2915" w:hanging="2915"/>
      </w:pPr>
      <w:rPr>
        <w:rFonts w:ascii="Cambria" w:eastAsia="Cambria" w:hAnsi="Cambria" w:cs="Cambria"/>
        <w:b/>
        <w:i w:val="0"/>
        <w:strike w:val="0"/>
        <w:color w:val="000000"/>
        <w:sz w:val="22"/>
        <w:szCs w:val="22"/>
        <w:u w:val="none"/>
        <w:shd w:val="clear" w:color="auto" w:fill="auto"/>
        <w:vertAlign w:val="baseline"/>
      </w:rPr>
    </w:lvl>
    <w:lvl w:ilvl="4">
      <w:start w:val="1"/>
      <w:numFmt w:val="bullet"/>
      <w:lvlText w:val="o"/>
      <w:lvlJc w:val="left"/>
      <w:pPr>
        <w:ind w:left="3635" w:hanging="3635"/>
      </w:pPr>
      <w:rPr>
        <w:rFonts w:ascii="Cambria" w:eastAsia="Cambria" w:hAnsi="Cambria" w:cs="Cambria"/>
        <w:b/>
        <w:i w:val="0"/>
        <w:strike w:val="0"/>
        <w:color w:val="000000"/>
        <w:sz w:val="22"/>
        <w:szCs w:val="22"/>
        <w:u w:val="none"/>
        <w:shd w:val="clear" w:color="auto" w:fill="auto"/>
        <w:vertAlign w:val="baseline"/>
      </w:rPr>
    </w:lvl>
    <w:lvl w:ilvl="5">
      <w:start w:val="1"/>
      <w:numFmt w:val="bullet"/>
      <w:lvlText w:val="▪"/>
      <w:lvlJc w:val="left"/>
      <w:pPr>
        <w:ind w:left="4355" w:hanging="4355"/>
      </w:pPr>
      <w:rPr>
        <w:rFonts w:ascii="Cambria" w:eastAsia="Cambria" w:hAnsi="Cambria" w:cs="Cambria"/>
        <w:b/>
        <w:i w:val="0"/>
        <w:strike w:val="0"/>
        <w:color w:val="000000"/>
        <w:sz w:val="22"/>
        <w:szCs w:val="22"/>
        <w:u w:val="none"/>
        <w:shd w:val="clear" w:color="auto" w:fill="auto"/>
        <w:vertAlign w:val="baseline"/>
      </w:rPr>
    </w:lvl>
    <w:lvl w:ilvl="6">
      <w:start w:val="1"/>
      <w:numFmt w:val="bullet"/>
      <w:lvlText w:val="•"/>
      <w:lvlJc w:val="left"/>
      <w:pPr>
        <w:ind w:left="5075" w:hanging="5075"/>
      </w:pPr>
      <w:rPr>
        <w:rFonts w:ascii="Cambria" w:eastAsia="Cambria" w:hAnsi="Cambria" w:cs="Cambria"/>
        <w:b/>
        <w:i w:val="0"/>
        <w:strike w:val="0"/>
        <w:color w:val="000000"/>
        <w:sz w:val="22"/>
        <w:szCs w:val="22"/>
        <w:u w:val="none"/>
        <w:shd w:val="clear" w:color="auto" w:fill="auto"/>
        <w:vertAlign w:val="baseline"/>
      </w:rPr>
    </w:lvl>
    <w:lvl w:ilvl="7">
      <w:start w:val="1"/>
      <w:numFmt w:val="bullet"/>
      <w:lvlText w:val="o"/>
      <w:lvlJc w:val="left"/>
      <w:pPr>
        <w:ind w:left="5795" w:hanging="5795"/>
      </w:pPr>
      <w:rPr>
        <w:rFonts w:ascii="Cambria" w:eastAsia="Cambria" w:hAnsi="Cambria" w:cs="Cambria"/>
        <w:b/>
        <w:i w:val="0"/>
        <w:strike w:val="0"/>
        <w:color w:val="000000"/>
        <w:sz w:val="22"/>
        <w:szCs w:val="22"/>
        <w:u w:val="none"/>
        <w:shd w:val="clear" w:color="auto" w:fill="auto"/>
        <w:vertAlign w:val="baseline"/>
      </w:rPr>
    </w:lvl>
    <w:lvl w:ilvl="8">
      <w:start w:val="1"/>
      <w:numFmt w:val="bullet"/>
      <w:lvlText w:val="▪"/>
      <w:lvlJc w:val="left"/>
      <w:pPr>
        <w:ind w:left="6515" w:hanging="6515"/>
      </w:pPr>
      <w:rPr>
        <w:rFonts w:ascii="Cambria" w:eastAsia="Cambria" w:hAnsi="Cambria" w:cs="Cambria"/>
        <w:b/>
        <w:i w:val="0"/>
        <w:strike w:val="0"/>
        <w:color w:val="000000"/>
        <w:sz w:val="22"/>
        <w:szCs w:val="22"/>
        <w:u w:val="none"/>
        <w:shd w:val="clear" w:color="auto" w:fill="auto"/>
        <w:vertAlign w:val="baseline"/>
      </w:rPr>
    </w:lvl>
  </w:abstractNum>
  <w:abstractNum w:abstractNumId="8" w15:restartNumberingAfterBreak="0">
    <w:nsid w:val="7A6258C5"/>
    <w:multiLevelType w:val="multilevel"/>
    <w:tmpl w:val="6C8C9052"/>
    <w:lvl w:ilvl="0">
      <w:start w:val="1"/>
      <w:numFmt w:val="bullet"/>
      <w:lvlText w:val="•"/>
      <w:lvlJc w:val="left"/>
      <w:pPr>
        <w:ind w:left="545" w:hanging="54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
      <w:lvlJc w:val="left"/>
      <w:pPr>
        <w:ind w:left="1025" w:hanging="1025"/>
      </w:pPr>
      <w:rPr>
        <w:rFonts w:ascii="Cambria" w:eastAsia="Cambria" w:hAnsi="Cambria" w:cs="Cambria"/>
        <w:b/>
        <w:i w:val="0"/>
        <w:strike w:val="0"/>
        <w:color w:val="000000"/>
        <w:sz w:val="22"/>
        <w:szCs w:val="22"/>
        <w:u w:val="none"/>
        <w:shd w:val="clear" w:color="auto" w:fill="auto"/>
        <w:vertAlign w:val="baseline"/>
      </w:rPr>
    </w:lvl>
    <w:lvl w:ilvl="2">
      <w:start w:val="1"/>
      <w:numFmt w:val="bullet"/>
      <w:lvlText w:val="▪"/>
      <w:lvlJc w:val="left"/>
      <w:pPr>
        <w:ind w:left="1871" w:hanging="1871"/>
      </w:pPr>
      <w:rPr>
        <w:rFonts w:ascii="Cambria" w:eastAsia="Cambria" w:hAnsi="Cambria" w:cs="Cambria"/>
        <w:b/>
        <w:i w:val="0"/>
        <w:strike w:val="0"/>
        <w:color w:val="000000"/>
        <w:sz w:val="22"/>
        <w:szCs w:val="22"/>
        <w:u w:val="none"/>
        <w:shd w:val="clear" w:color="auto" w:fill="auto"/>
        <w:vertAlign w:val="baseline"/>
      </w:rPr>
    </w:lvl>
    <w:lvl w:ilvl="3">
      <w:start w:val="1"/>
      <w:numFmt w:val="bullet"/>
      <w:lvlText w:val="•"/>
      <w:lvlJc w:val="left"/>
      <w:pPr>
        <w:ind w:left="2591" w:hanging="2591"/>
      </w:pPr>
      <w:rPr>
        <w:rFonts w:ascii="Cambria" w:eastAsia="Cambria" w:hAnsi="Cambria" w:cs="Cambria"/>
        <w:b/>
        <w:i w:val="0"/>
        <w:strike w:val="0"/>
        <w:color w:val="000000"/>
        <w:sz w:val="22"/>
        <w:szCs w:val="22"/>
        <w:u w:val="none"/>
        <w:shd w:val="clear" w:color="auto" w:fill="auto"/>
        <w:vertAlign w:val="baseline"/>
      </w:rPr>
    </w:lvl>
    <w:lvl w:ilvl="4">
      <w:start w:val="1"/>
      <w:numFmt w:val="bullet"/>
      <w:lvlText w:val="o"/>
      <w:lvlJc w:val="left"/>
      <w:pPr>
        <w:ind w:left="3311" w:hanging="3311"/>
      </w:pPr>
      <w:rPr>
        <w:rFonts w:ascii="Cambria" w:eastAsia="Cambria" w:hAnsi="Cambria" w:cs="Cambria"/>
        <w:b/>
        <w:i w:val="0"/>
        <w:strike w:val="0"/>
        <w:color w:val="000000"/>
        <w:sz w:val="22"/>
        <w:szCs w:val="22"/>
        <w:u w:val="none"/>
        <w:shd w:val="clear" w:color="auto" w:fill="auto"/>
        <w:vertAlign w:val="baseline"/>
      </w:rPr>
    </w:lvl>
    <w:lvl w:ilvl="5">
      <w:start w:val="1"/>
      <w:numFmt w:val="bullet"/>
      <w:lvlText w:val="▪"/>
      <w:lvlJc w:val="left"/>
      <w:pPr>
        <w:ind w:left="4031" w:hanging="4031"/>
      </w:pPr>
      <w:rPr>
        <w:rFonts w:ascii="Cambria" w:eastAsia="Cambria" w:hAnsi="Cambria" w:cs="Cambria"/>
        <w:b/>
        <w:i w:val="0"/>
        <w:strike w:val="0"/>
        <w:color w:val="000000"/>
        <w:sz w:val="22"/>
        <w:szCs w:val="22"/>
        <w:u w:val="none"/>
        <w:shd w:val="clear" w:color="auto" w:fill="auto"/>
        <w:vertAlign w:val="baseline"/>
      </w:rPr>
    </w:lvl>
    <w:lvl w:ilvl="6">
      <w:start w:val="1"/>
      <w:numFmt w:val="bullet"/>
      <w:lvlText w:val="•"/>
      <w:lvlJc w:val="left"/>
      <w:pPr>
        <w:ind w:left="4751" w:hanging="4751"/>
      </w:pPr>
      <w:rPr>
        <w:rFonts w:ascii="Cambria" w:eastAsia="Cambria" w:hAnsi="Cambria" w:cs="Cambria"/>
        <w:b/>
        <w:i w:val="0"/>
        <w:strike w:val="0"/>
        <w:color w:val="000000"/>
        <w:sz w:val="22"/>
        <w:szCs w:val="22"/>
        <w:u w:val="none"/>
        <w:shd w:val="clear" w:color="auto" w:fill="auto"/>
        <w:vertAlign w:val="baseline"/>
      </w:rPr>
    </w:lvl>
    <w:lvl w:ilvl="7">
      <w:start w:val="1"/>
      <w:numFmt w:val="bullet"/>
      <w:lvlText w:val="o"/>
      <w:lvlJc w:val="left"/>
      <w:pPr>
        <w:ind w:left="5471" w:hanging="5471"/>
      </w:pPr>
      <w:rPr>
        <w:rFonts w:ascii="Cambria" w:eastAsia="Cambria" w:hAnsi="Cambria" w:cs="Cambria"/>
        <w:b/>
        <w:i w:val="0"/>
        <w:strike w:val="0"/>
        <w:color w:val="000000"/>
        <w:sz w:val="22"/>
        <w:szCs w:val="22"/>
        <w:u w:val="none"/>
        <w:shd w:val="clear" w:color="auto" w:fill="auto"/>
        <w:vertAlign w:val="baseline"/>
      </w:rPr>
    </w:lvl>
    <w:lvl w:ilvl="8">
      <w:start w:val="1"/>
      <w:numFmt w:val="bullet"/>
      <w:lvlText w:val="▪"/>
      <w:lvlJc w:val="left"/>
      <w:pPr>
        <w:ind w:left="6191" w:hanging="6191"/>
      </w:pPr>
      <w:rPr>
        <w:rFonts w:ascii="Cambria" w:eastAsia="Cambria" w:hAnsi="Cambria" w:cs="Cambria"/>
        <w:b/>
        <w:i w:val="0"/>
        <w:strike w:val="0"/>
        <w:color w:val="000000"/>
        <w:sz w:val="22"/>
        <w:szCs w:val="22"/>
        <w:u w:val="none"/>
        <w:shd w:val="clear" w:color="auto" w:fill="auto"/>
        <w:vertAlign w:val="baseline"/>
      </w:rPr>
    </w:lvl>
  </w:abstractNum>
  <w:num w:numId="1" w16cid:durableId="106043109">
    <w:abstractNumId w:val="5"/>
  </w:num>
  <w:num w:numId="2" w16cid:durableId="1912545580">
    <w:abstractNumId w:val="4"/>
  </w:num>
  <w:num w:numId="3" w16cid:durableId="1298533221">
    <w:abstractNumId w:val="2"/>
  </w:num>
  <w:num w:numId="4" w16cid:durableId="1224871466">
    <w:abstractNumId w:val="3"/>
  </w:num>
  <w:num w:numId="5" w16cid:durableId="88088708">
    <w:abstractNumId w:val="0"/>
  </w:num>
  <w:num w:numId="6" w16cid:durableId="521432377">
    <w:abstractNumId w:val="7"/>
  </w:num>
  <w:num w:numId="7" w16cid:durableId="597445574">
    <w:abstractNumId w:val="6"/>
  </w:num>
  <w:num w:numId="8" w16cid:durableId="268704445">
    <w:abstractNumId w:val="1"/>
  </w:num>
  <w:num w:numId="9" w16cid:durableId="12729762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ailhe, Anabelle">
    <w15:presenceInfo w15:providerId="AD" w15:userId="S::zcftiai@ucl.ac.uk::2c62c7a4-8b29-4adc-b4e6-93e6fb5c6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53D"/>
    <w:rsid w:val="00021698"/>
    <w:rsid w:val="0004367B"/>
    <w:rsid w:val="001E3138"/>
    <w:rsid w:val="003119CB"/>
    <w:rsid w:val="00325629"/>
    <w:rsid w:val="00371FF9"/>
    <w:rsid w:val="004D4236"/>
    <w:rsid w:val="00563FBD"/>
    <w:rsid w:val="0076588C"/>
    <w:rsid w:val="007F1579"/>
    <w:rsid w:val="008E3356"/>
    <w:rsid w:val="00C2753D"/>
    <w:rsid w:val="00CB74E4"/>
    <w:rsid w:val="00F1159D"/>
  </w:rsids>
  <m:mathPr>
    <m:mathFont m:val="Cambria Math"/>
    <m:brkBin m:val="before"/>
    <m:brkBinSub m:val="--"/>
    <m:smallFrac m:val="0"/>
    <m:dispDef/>
    <m:lMargin m:val="0"/>
    <m:rMargin m:val="0"/>
    <m:defJc m:val="centerGroup"/>
    <m:wrapIndent m:val="1440"/>
    <m:intLim m:val="subSup"/>
    <m:naryLim m:val="undOvr"/>
  </m:mathPr>
  <w:themeFontLang w:val="en-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7B615A"/>
  <w15:docId w15:val="{AFA924E5-15BF-6D40-A488-ED9B3C69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FR" w:eastAsia="zh-CN" w:bidi="ar-SA"/>
      </w:rPr>
    </w:rPrDefault>
    <w:pPrDefault>
      <w:pPr>
        <w:spacing w:after="170" w:line="343"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682" w:line="270" w:lineRule="auto"/>
      <w:ind w:hanging="10"/>
      <w:outlineLvl w:val="0"/>
    </w:pPr>
    <w:rPr>
      <w:b/>
      <w:color w:val="000000"/>
      <w:sz w:val="50"/>
    </w:rPr>
  </w:style>
  <w:style w:type="paragraph" w:styleId="Heading2">
    <w:name w:val="heading 2"/>
    <w:next w:val="Normal"/>
    <w:link w:val="Heading2Char"/>
    <w:uiPriority w:val="9"/>
    <w:unhideWhenUsed/>
    <w:qFormat/>
    <w:pPr>
      <w:keepNext/>
      <w:keepLines/>
      <w:spacing w:after="393" w:line="273" w:lineRule="auto"/>
      <w:ind w:hanging="10"/>
      <w:outlineLvl w:val="1"/>
    </w:pPr>
    <w:rPr>
      <w:b/>
      <w:color w:val="000000"/>
      <w:sz w:val="29"/>
    </w:rPr>
  </w:style>
  <w:style w:type="paragraph" w:styleId="Heading3">
    <w:name w:val="heading 3"/>
    <w:next w:val="Normal"/>
    <w:link w:val="Heading3Char"/>
    <w:uiPriority w:val="9"/>
    <w:unhideWhenUsed/>
    <w:qFormat/>
    <w:pPr>
      <w:keepNext/>
      <w:keepLines/>
      <w:spacing w:after="379" w:line="265" w:lineRule="auto"/>
      <w:ind w:hanging="10"/>
      <w:outlineLvl w:val="2"/>
    </w:pPr>
    <w:rPr>
      <w:b/>
      <w:color w:val="000000"/>
    </w:rPr>
  </w:style>
  <w:style w:type="paragraph" w:styleId="Heading4">
    <w:name w:val="heading 4"/>
    <w:next w:val="Normal"/>
    <w:link w:val="Heading4Char"/>
    <w:uiPriority w:val="9"/>
    <w:unhideWhenUsed/>
    <w:qFormat/>
    <w:pPr>
      <w:keepNext/>
      <w:keepLines/>
      <w:spacing w:after="0" w:line="259" w:lineRule="auto"/>
      <w:ind w:right="48"/>
      <w:jc w:val="center"/>
      <w:outlineLvl w:val="3"/>
    </w:pPr>
    <w:rPr>
      <w:color w:val="000000"/>
      <w:sz w:val="16"/>
    </w:rPr>
  </w:style>
  <w:style w:type="paragraph" w:styleId="Heading5">
    <w:name w:val="heading 5"/>
    <w:next w:val="Normal"/>
    <w:link w:val="Heading5Char"/>
    <w:uiPriority w:val="9"/>
    <w:unhideWhenUsed/>
    <w:qFormat/>
    <w:pPr>
      <w:keepNext/>
      <w:keepLines/>
      <w:spacing w:after="0" w:line="259" w:lineRule="auto"/>
      <w:ind w:left="179"/>
      <w:jc w:val="center"/>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Cambria" w:eastAsia="Cambria" w:hAnsi="Cambria" w:cs="Cambria"/>
      <w:color w:val="000000"/>
      <w:sz w:val="16"/>
    </w:rPr>
  </w:style>
  <w:style w:type="character" w:customStyle="1" w:styleId="Heading5Char">
    <w:name w:val="Heading 5 Char"/>
    <w:link w:val="Heading5"/>
    <w:rPr>
      <w:rFonts w:ascii="Cambria" w:eastAsia="Cambria" w:hAnsi="Cambria" w:cs="Cambria"/>
      <w:color w:val="000000"/>
      <w:sz w:val="22"/>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top w:w="52" w:type="dxa"/>
        <w:left w:w="0" w:type="dxa"/>
        <w:right w:w="0"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paragraph" w:styleId="Revision">
    <w:name w:val="Revision"/>
    <w:hidden/>
    <w:uiPriority w:val="99"/>
    <w:semiHidden/>
    <w:rsid w:val="008E3356"/>
    <w:pPr>
      <w:spacing w:after="0" w:line="240" w:lineRule="auto"/>
      <w:ind w:left="0"/>
      <w:jc w:val="left"/>
    </w:pPr>
    <w:rPr>
      <w:color w:val="000000"/>
    </w:rPr>
  </w:style>
  <w:style w:type="character" w:styleId="CommentReference">
    <w:name w:val="annotation reference"/>
    <w:basedOn w:val="DefaultParagraphFont"/>
    <w:uiPriority w:val="99"/>
    <w:semiHidden/>
    <w:unhideWhenUsed/>
    <w:rsid w:val="008E3356"/>
    <w:rPr>
      <w:sz w:val="16"/>
      <w:szCs w:val="16"/>
    </w:rPr>
  </w:style>
  <w:style w:type="paragraph" w:styleId="CommentText">
    <w:name w:val="annotation text"/>
    <w:basedOn w:val="Normal"/>
    <w:link w:val="CommentTextChar"/>
    <w:uiPriority w:val="99"/>
    <w:semiHidden/>
    <w:unhideWhenUsed/>
    <w:rsid w:val="008E3356"/>
    <w:pPr>
      <w:spacing w:line="240" w:lineRule="auto"/>
    </w:pPr>
    <w:rPr>
      <w:sz w:val="20"/>
      <w:szCs w:val="20"/>
    </w:rPr>
  </w:style>
  <w:style w:type="character" w:customStyle="1" w:styleId="CommentTextChar">
    <w:name w:val="Comment Text Char"/>
    <w:basedOn w:val="DefaultParagraphFont"/>
    <w:link w:val="CommentText"/>
    <w:uiPriority w:val="99"/>
    <w:semiHidden/>
    <w:rsid w:val="008E3356"/>
    <w:rPr>
      <w:color w:val="000000"/>
      <w:sz w:val="20"/>
      <w:szCs w:val="20"/>
    </w:rPr>
  </w:style>
  <w:style w:type="paragraph" w:styleId="CommentSubject">
    <w:name w:val="annotation subject"/>
    <w:basedOn w:val="CommentText"/>
    <w:next w:val="CommentText"/>
    <w:link w:val="CommentSubjectChar"/>
    <w:uiPriority w:val="99"/>
    <w:semiHidden/>
    <w:unhideWhenUsed/>
    <w:rsid w:val="008E3356"/>
    <w:rPr>
      <w:b/>
      <w:bCs/>
    </w:rPr>
  </w:style>
  <w:style w:type="character" w:customStyle="1" w:styleId="CommentSubjectChar">
    <w:name w:val="Comment Subject Char"/>
    <w:basedOn w:val="CommentTextChar"/>
    <w:link w:val="CommentSubject"/>
    <w:uiPriority w:val="99"/>
    <w:semiHidden/>
    <w:rsid w:val="008E3356"/>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sciencedirect.com/science/article/pii/S1568494621003628" TargetMode="External"/><Relationship Id="rId21" Type="http://schemas.openxmlformats.org/officeDocument/2006/relationships/image" Target="media/image4.jpg"/><Relationship Id="rId42" Type="http://schemas.openxmlformats.org/officeDocument/2006/relationships/image" Target="media/image20.png"/><Relationship Id="rId63" Type="http://schemas.openxmlformats.org/officeDocument/2006/relationships/image" Target="media/image41.png"/><Relationship Id="rId84" Type="http://schemas.openxmlformats.org/officeDocument/2006/relationships/hyperlink" Target="https://www.cntraveler.com/story/the-complex-process-behind-your-flights-schedule" TargetMode="External"/><Relationship Id="rId138" Type="http://schemas.openxmlformats.org/officeDocument/2006/relationships/header" Target="header15.xml"/><Relationship Id="rId107" Type="http://schemas.openxmlformats.org/officeDocument/2006/relationships/hyperlink" Target="https://www.sciencedirect.com/science/article/pii/S0377221710002973" TargetMode="External"/><Relationship Id="rId11" Type="http://schemas.microsoft.com/office/2018/08/relationships/commentsExtensible" Target="commentsExtensible.xml"/><Relationship Id="rId32" Type="http://schemas.openxmlformats.org/officeDocument/2006/relationships/image" Target="media/image13.png"/><Relationship Id="rId37" Type="http://schemas.openxmlformats.org/officeDocument/2006/relationships/image" Target="media/image18.png"/><Relationship Id="rId53" Type="http://schemas.openxmlformats.org/officeDocument/2006/relationships/header" Target="header5.xml"/><Relationship Id="rId58" Type="http://schemas.openxmlformats.org/officeDocument/2006/relationships/image" Target="media/image27.png"/><Relationship Id="rId74" Type="http://schemas.openxmlformats.org/officeDocument/2006/relationships/hyperlink" Target="https://www.sciencedirect.com/science/article/pii/S0305054898000197" TargetMode="External"/><Relationship Id="rId79" Type="http://schemas.openxmlformats.org/officeDocument/2006/relationships/hyperlink" Target="https://www.youtube.com/watch?v=4TOsoX6aPiA" TargetMode="External"/><Relationship Id="rId102" Type="http://schemas.openxmlformats.org/officeDocument/2006/relationships/hyperlink" Target="https://www.sciencedirect.com/science/article/pii/0167637783900482" TargetMode="External"/><Relationship Id="rId123" Type="http://schemas.openxmlformats.org/officeDocument/2006/relationships/hyperlink" Target="http://en.wikipedia.org/w/index.php?title=Lines%20of%20Action&amp;oldid=1198717858" TargetMode="External"/><Relationship Id="rId128" Type="http://schemas.openxmlformats.org/officeDocument/2006/relationships/hyperlink" Target="http://en.wikipedia.org/w/index.php?title=Go%20(game)&amp;oldid=1239511822" TargetMode="External"/><Relationship Id="rId5" Type="http://schemas.openxmlformats.org/officeDocument/2006/relationships/webSettings" Target="webSettings.xml"/><Relationship Id="rId90" Type="http://schemas.openxmlformats.org/officeDocument/2006/relationships/header" Target="header12.xml"/><Relationship Id="rId95" Type="http://schemas.openxmlformats.org/officeDocument/2006/relationships/hyperlink" Target="https://www.ibsplc.com/product/airline-operations-solutions/iflight" TargetMode="External"/><Relationship Id="rId22" Type="http://schemas.openxmlformats.org/officeDocument/2006/relationships/image" Target="media/image5.png"/><Relationship Id="rId27" Type="http://schemas.openxmlformats.org/officeDocument/2006/relationships/image" Target="media/image33.png"/><Relationship Id="rId43" Type="http://schemas.openxmlformats.org/officeDocument/2006/relationships/image" Target="media/image22.png"/><Relationship Id="rId48" Type="http://schemas.openxmlformats.org/officeDocument/2006/relationships/image" Target="media/image40.png"/><Relationship Id="rId64" Type="http://schemas.openxmlformats.org/officeDocument/2006/relationships/header" Target="header7.xml"/><Relationship Id="rId69" Type="http://schemas.openxmlformats.org/officeDocument/2006/relationships/footer" Target="footer9.xml"/><Relationship Id="rId113" Type="http://schemas.openxmlformats.org/officeDocument/2006/relationships/hyperlink" Target="https://www.sciencedirect.com/science/article/pii/S0377221723005581" TargetMode="External"/><Relationship Id="rId118" Type="http://schemas.openxmlformats.org/officeDocument/2006/relationships/hyperlink" Target="https://www.sciencedirect.com/science/article/pii/S1568494621003628" TargetMode="External"/><Relationship Id="rId134" Type="http://schemas.openxmlformats.org/officeDocument/2006/relationships/header" Target="header13.xml"/><Relationship Id="rId139" Type="http://schemas.openxmlformats.org/officeDocument/2006/relationships/footer" Target="footer15.xml"/><Relationship Id="rId80" Type="http://schemas.openxmlformats.org/officeDocument/2006/relationships/hyperlink" Target="https://www.sciencedirect.com/science/article/pii/S0305054809000914" TargetMode="External"/><Relationship Id="rId85" Type="http://schemas.openxmlformats.org/officeDocument/2006/relationships/hyperlink" Target="https://www.inform-software.com/en/lp/aviation-disruption-management" TargetMode="Externa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image" Target="media/image14.png"/><Relationship Id="rId38" Type="http://schemas.openxmlformats.org/officeDocument/2006/relationships/image" Target="media/image37.png"/><Relationship Id="rId59" Type="http://schemas.openxmlformats.org/officeDocument/2006/relationships/image" Target="media/image28.png"/><Relationship Id="rId103" Type="http://schemas.openxmlformats.org/officeDocument/2006/relationships/hyperlink" Target="https://www.sciencedirect.com/science/article/pii/S0305048304001550" TargetMode="External"/><Relationship Id="rId108" Type="http://schemas.openxmlformats.org/officeDocument/2006/relationships/hyperlink" Target="https://www.sciencedirect.com/science/article/pii/S0377221710002973" TargetMode="External"/><Relationship Id="rId124" Type="http://schemas.openxmlformats.org/officeDocument/2006/relationships/hyperlink" Target="http://en.wikipedia.org/w/index.php?title=Lines%20of%20Action&amp;oldid=1198717858" TargetMode="External"/><Relationship Id="rId129" Type="http://schemas.openxmlformats.org/officeDocument/2006/relationships/hyperlink" Target="http://en.wikipedia.org/w/index.php?title=Lee%20Sedol&amp;oldid=1234296689" TargetMode="External"/><Relationship Id="rId54" Type="http://schemas.openxmlformats.org/officeDocument/2006/relationships/footer" Target="footer4.xml"/><Relationship Id="rId70" Type="http://schemas.openxmlformats.org/officeDocument/2006/relationships/image" Target="media/image49.png"/><Relationship Id="rId75" Type="http://schemas.openxmlformats.org/officeDocument/2006/relationships/hyperlink" Target="https://www.sciencedirect.com/science/article/pii/S0305054898000197" TargetMode="External"/><Relationship Id="rId91" Type="http://schemas.openxmlformats.org/officeDocument/2006/relationships/footer" Target="footer12.xml"/><Relationship Id="rId96" Type="http://schemas.openxmlformats.org/officeDocument/2006/relationships/hyperlink" Target="https://www.ibsplc.com/product/airline-operations-solutions/iflight"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image" Target="media/image10.png"/><Relationship Id="rId49" Type="http://schemas.openxmlformats.org/officeDocument/2006/relationships/image" Target="media/image26.png"/><Relationship Id="rId114" Type="http://schemas.openxmlformats.org/officeDocument/2006/relationships/hyperlink" Target="https://www.sciencedirect.com/science/article/pii/0377221785901511" TargetMode="External"/><Relationship Id="rId119" Type="http://schemas.openxmlformats.org/officeDocument/2006/relationships/hyperlink" Target="http://en.wikipedia.org/w/index.php?title=Havannah%20(board%20game)&amp;oldid=1240631485" TargetMode="External"/><Relationship Id="rId44"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header" Target="header8.xml"/><Relationship Id="rId81" Type="http://schemas.openxmlformats.org/officeDocument/2006/relationships/hyperlink" Target="https://www.sciencedirect.com/science/article/pii/S0305054809000914" TargetMode="External"/><Relationship Id="rId86" Type="http://schemas.openxmlformats.org/officeDocument/2006/relationships/header" Target="header10.xml"/><Relationship Id="rId130" Type="http://schemas.openxmlformats.org/officeDocument/2006/relationships/hyperlink" Target="http://en.wikipedia.org/w/index.php?title=Lee%20Sedol&amp;oldid=1234296689" TargetMode="External"/><Relationship Id="rId135" Type="http://schemas.openxmlformats.org/officeDocument/2006/relationships/header" Target="header14.xml"/><Relationship Id="rId13" Type="http://schemas.openxmlformats.org/officeDocument/2006/relationships/header" Target="header2.xml"/><Relationship Id="rId18" Type="http://schemas.openxmlformats.org/officeDocument/2006/relationships/image" Target="media/image1.png"/><Relationship Id="rId39" Type="http://schemas.openxmlformats.org/officeDocument/2006/relationships/image" Target="media/image19.png"/><Relationship Id="rId109" Type="http://schemas.openxmlformats.org/officeDocument/2006/relationships/hyperlink" Target="https://www.sciencedirect.com/science/article/pii/S219243762030087X" TargetMode="External"/><Relationship Id="rId34" Type="http://schemas.openxmlformats.org/officeDocument/2006/relationships/image" Target="media/image15.png"/><Relationship Id="rId50" Type="http://schemas.openxmlformats.org/officeDocument/2006/relationships/image" Target="media/image39.png"/><Relationship Id="rId55" Type="http://schemas.openxmlformats.org/officeDocument/2006/relationships/footer" Target="footer5.xml"/><Relationship Id="rId76" Type="http://schemas.openxmlformats.org/officeDocument/2006/relationships/hyperlink" Target="https://www.oag.com/blog/unstoppable-lccs-growth-indicates-new-norm" TargetMode="External"/><Relationship Id="rId97" Type="http://schemas.openxmlformats.org/officeDocument/2006/relationships/hyperlink" Target="https://www.mckinsey.com/industries/travel-logistics-and-infrastructure/our-insights/how-airlines-can-handle-busier-summers-and-comparatively-quiet-winters" TargetMode="External"/><Relationship Id="rId104" Type="http://schemas.openxmlformats.org/officeDocument/2006/relationships/hyperlink" Target="https://www.sciencedirect.com/science/article/pii/S0305048304001550" TargetMode="External"/><Relationship Id="rId120" Type="http://schemas.openxmlformats.org/officeDocument/2006/relationships/hyperlink" Target="http://en.wikipedia.org/w/index.php?title=Havannah%20(board%20game)&amp;oldid=1240631485" TargetMode="External"/><Relationship Id="rId125" Type="http://schemas.openxmlformats.org/officeDocument/2006/relationships/hyperlink" Target="http://en.wikipedia.org/w/index.php?title=Shogi&amp;oldid=1240175752" TargetMode="External"/><Relationship Id="rId141"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hyperlink" Target="https://www.inform-software.com/en/lp/aviation-disruption-management"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image" Target="media/image7.png"/><Relationship Id="rId40" Type="http://schemas.openxmlformats.org/officeDocument/2006/relationships/image" Target="media/image35.png"/><Relationship Id="rId45" Type="http://schemas.openxmlformats.org/officeDocument/2006/relationships/image" Target="media/image24.png"/><Relationship Id="rId66" Type="http://schemas.openxmlformats.org/officeDocument/2006/relationships/footer" Target="footer7.xml"/><Relationship Id="rId87" Type="http://schemas.openxmlformats.org/officeDocument/2006/relationships/header" Target="header11.xml"/><Relationship Id="rId110" Type="http://schemas.openxmlformats.org/officeDocument/2006/relationships/hyperlink" Target="https://www.sciencedirect.com/science/article/pii/S219243762030087X" TargetMode="External"/><Relationship Id="rId115" Type="http://schemas.openxmlformats.org/officeDocument/2006/relationships/hyperlink" Target="https://www.sciencedirect.com/science/article/pii/0377221785901511" TargetMode="External"/><Relationship Id="rId131" Type="http://schemas.openxmlformats.org/officeDocument/2006/relationships/hyperlink" Target="https://api.semanticscholar.org/CorpusID:13578069" TargetMode="External"/><Relationship Id="rId136" Type="http://schemas.openxmlformats.org/officeDocument/2006/relationships/footer" Target="footer13.xml"/><Relationship Id="rId61" Type="http://schemas.openxmlformats.org/officeDocument/2006/relationships/image" Target="media/image30.png"/><Relationship Id="rId82" Type="http://schemas.openxmlformats.org/officeDocument/2006/relationships/hyperlink" Target="https://www.cntraveler.com/story/the-complex-process-behind-your-flights-schedule" TargetMode="External"/><Relationship Id="rId19" Type="http://schemas.openxmlformats.org/officeDocument/2006/relationships/image" Target="media/image2.png"/><Relationship Id="rId14" Type="http://schemas.openxmlformats.org/officeDocument/2006/relationships/footer" Target="footer1.xml"/><Relationship Id="rId30" Type="http://schemas.openxmlformats.org/officeDocument/2006/relationships/image" Target="media/image12.png"/><Relationship Id="rId35" Type="http://schemas.openxmlformats.org/officeDocument/2006/relationships/image" Target="media/image16.png"/><Relationship Id="rId56" Type="http://schemas.openxmlformats.org/officeDocument/2006/relationships/header" Target="header6.xml"/><Relationship Id="rId77" Type="http://schemas.openxmlformats.org/officeDocument/2006/relationships/hyperlink" Target="https://www.oag.com/blog/unstoppable-lccs-growth-indicates-new-norm" TargetMode="External"/><Relationship Id="rId100" Type="http://schemas.openxmlformats.org/officeDocument/2006/relationships/hyperlink" Target="https://www.mckinsey.com/industries/travel-logistics-and-infrastructure/our-insights/how-airlines-can-handle-busier-summers-and-comparatively-quiet-winters" TargetMode="External"/><Relationship Id="rId105" Type="http://schemas.openxmlformats.org/officeDocument/2006/relationships/hyperlink" Target="https://www.sciencedirect.com/science/article/pii/S0167637705000295" TargetMode="External"/><Relationship Id="rId126" Type="http://schemas.openxmlformats.org/officeDocument/2006/relationships/hyperlink" Target="http://en.wikipedia.org/w/index.php?title=Shogi&amp;oldid=1240175752" TargetMode="Externa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hyperlink" Target="https://www.sciencedirect.com/science/article/pii/S0377221705002109" TargetMode="External"/><Relationship Id="rId93" Type="http://schemas.openxmlformats.org/officeDocument/2006/relationships/hyperlink" Target="https://www.inform-software.com/en/lp/aviation-disruption-management" TargetMode="External"/><Relationship Id="rId98" Type="http://schemas.openxmlformats.org/officeDocument/2006/relationships/hyperlink" Target="https://www.mckinsey.com/industries/travel-logistics-and-infrastructure/our-insights/how-airlines-can-handle-busier-summers-and-comparatively-quiet-winters" TargetMode="External"/><Relationship Id="rId121" Type="http://schemas.openxmlformats.org/officeDocument/2006/relationships/hyperlink" Target="http://en.wikipedia.org/w/index.php?title=Game%20of%20the%20Amazons&amp;oldid=1235225698"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image" Target="media/image160.png"/><Relationship Id="rId67" Type="http://schemas.openxmlformats.org/officeDocument/2006/relationships/footer" Target="footer8.xml"/><Relationship Id="rId116" Type="http://schemas.openxmlformats.org/officeDocument/2006/relationships/image" Target="media/image44.png"/><Relationship Id="rId137" Type="http://schemas.openxmlformats.org/officeDocument/2006/relationships/footer" Target="footer14.xml"/><Relationship Id="rId20" Type="http://schemas.openxmlformats.org/officeDocument/2006/relationships/image" Target="media/image3.jpg"/><Relationship Id="rId41" Type="http://schemas.openxmlformats.org/officeDocument/2006/relationships/image" Target="media/image38.png"/><Relationship Id="rId62" Type="http://schemas.openxmlformats.org/officeDocument/2006/relationships/image" Target="media/image31.png"/><Relationship Id="rId83" Type="http://schemas.openxmlformats.org/officeDocument/2006/relationships/hyperlink" Target="https://www.cntraveler.com/story/the-complex-process-behind-your-flights-schedule" TargetMode="External"/><Relationship Id="rId88" Type="http://schemas.openxmlformats.org/officeDocument/2006/relationships/footer" Target="footer10.xml"/><Relationship Id="rId111" Type="http://schemas.openxmlformats.org/officeDocument/2006/relationships/hyperlink" Target="https://www.sciencedirect.com/science/article/pii/S219243762030087X" TargetMode="External"/><Relationship Id="rId132" Type="http://schemas.openxmlformats.org/officeDocument/2006/relationships/hyperlink" Target="https://api.semanticscholar.org/CorpusID:13578069" TargetMode="External"/><Relationship Id="rId15" Type="http://schemas.openxmlformats.org/officeDocument/2006/relationships/footer" Target="footer2.xml"/><Relationship Id="rId36" Type="http://schemas.openxmlformats.org/officeDocument/2006/relationships/image" Target="media/image17.png"/><Relationship Id="rId57" Type="http://schemas.openxmlformats.org/officeDocument/2006/relationships/footer" Target="footer6.xml"/><Relationship Id="rId106" Type="http://schemas.openxmlformats.org/officeDocument/2006/relationships/hyperlink" Target="https://www.sciencedirect.com/science/article/pii/S0167637705000295" TargetMode="External"/><Relationship Id="rId127" Type="http://schemas.openxmlformats.org/officeDocument/2006/relationships/hyperlink" Target="http://en.wikipedia.org/w/index.php?title=Go%20(game)&amp;oldid=1239511822" TargetMode="External"/><Relationship Id="rId10" Type="http://schemas.microsoft.com/office/2016/09/relationships/commentsIds" Target="commentsIds.xml"/><Relationship Id="rId31" Type="http://schemas.openxmlformats.org/officeDocument/2006/relationships/image" Target="media/image21.png"/><Relationship Id="rId52" Type="http://schemas.openxmlformats.org/officeDocument/2006/relationships/header" Target="header4.xml"/><Relationship Id="rId73" Type="http://schemas.openxmlformats.org/officeDocument/2006/relationships/hyperlink" Target="https://www.sciencedirect.com/science/article/pii/S0377221705002109" TargetMode="External"/><Relationship Id="rId78" Type="http://schemas.openxmlformats.org/officeDocument/2006/relationships/hyperlink" Target="https://www.youtube.com/watch?v=4TOsoX6aPiA" TargetMode="External"/><Relationship Id="rId94" Type="http://schemas.openxmlformats.org/officeDocument/2006/relationships/hyperlink" Target="https://www.inform-software.com/en/lp/aviation-disruption-management" TargetMode="External"/><Relationship Id="rId99" Type="http://schemas.openxmlformats.org/officeDocument/2006/relationships/hyperlink" Target="https://www.mckinsey.com/industries/travel-logistics-and-infrastructure/our-insights/how-airlines-can-handle-busier-summers-and-comparatively-quiet-winters" TargetMode="External"/><Relationship Id="rId101" Type="http://schemas.openxmlformats.org/officeDocument/2006/relationships/hyperlink" Target="https://www.sciencedirect.com/science/article/pii/0167637783900482" TargetMode="External"/><Relationship Id="rId122" Type="http://schemas.openxmlformats.org/officeDocument/2006/relationships/hyperlink" Target="http://en.wikipedia.org/w/index.php?title=Game%20of%20the%20Amazons&amp;oldid=1235225698" TargetMode="Externa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9.png"/><Relationship Id="rId47" Type="http://schemas.openxmlformats.org/officeDocument/2006/relationships/image" Target="media/image25.png"/><Relationship Id="rId68" Type="http://schemas.openxmlformats.org/officeDocument/2006/relationships/header" Target="header9.xml"/><Relationship Id="rId89" Type="http://schemas.openxmlformats.org/officeDocument/2006/relationships/footer" Target="footer11.xml"/><Relationship Id="rId112" Type="http://schemas.openxmlformats.org/officeDocument/2006/relationships/hyperlink" Target="https://www.sciencedirect.com/science/article/pii/S0377221723005581" TargetMode="External"/><Relationship Id="rId133" Type="http://schemas.openxmlformats.org/officeDocument/2006/relationships/hyperlink" Target="https://api.semanticscholar.org/CorpusID:13578069" TargetMode="External"/><Relationship Id="rId16" Type="http://schemas.openxmlformats.org/officeDocument/2006/relationships/header" Target="header3.xml"/></Relationships>
</file>

<file path=word/_rels/header13.xml.rels><?xml version="1.0" encoding="UTF-8" standalone="yes"?>
<Relationships xmlns="http://schemas.openxmlformats.org/package/2006/relationships"><Relationship Id="rId1" Type="http://schemas.openxmlformats.org/officeDocument/2006/relationships/image" Target="media/image47.png"/></Relationships>
</file>

<file path=word/_rels/header14.xml.rels><?xml version="1.0" encoding="UTF-8" standalone="yes"?>
<Relationships xmlns="http://schemas.openxmlformats.org/package/2006/relationships"><Relationship Id="rId1" Type="http://schemas.openxmlformats.org/officeDocument/2006/relationships/image" Target="media/image45.png"/></Relationships>
</file>

<file path=word/_rels/header15.xml.rels><?xml version="1.0" encoding="UTF-8" standalone="yes"?>
<Relationships xmlns="http://schemas.openxmlformats.org/package/2006/relationships"><Relationship Id="rId1" Type="http://schemas.openxmlformats.org/officeDocument/2006/relationships/image" Target="media/image51.png"/></Relationships>
</file>

<file path=word/_rels/header2.xml.rels><?xml version="1.0" encoding="UTF-8" standalone="yes"?>
<Relationships xmlns="http://schemas.openxmlformats.org/package/2006/relationships"><Relationship Id="rId1" Type="http://schemas.openxmlformats.org/officeDocument/2006/relationships/image" Target="media/image43.png"/></Relationships>
</file>

<file path=word/_rels/header4.xml.rels><?xml version="1.0" encoding="UTF-8" standalone="yes"?>
<Relationships xmlns="http://schemas.openxmlformats.org/package/2006/relationships"><Relationship Id="rId1" Type="http://schemas.openxmlformats.org/officeDocument/2006/relationships/image" Target="media/image48.png"/></Relationships>
</file>

<file path=word/_rels/header5.xml.rels><?xml version="1.0" encoding="UTF-8" standalone="yes"?>
<Relationships xmlns="http://schemas.openxmlformats.org/package/2006/relationships"><Relationship Id="rId1" Type="http://schemas.openxmlformats.org/officeDocument/2006/relationships/image" Target="media/image50.png"/></Relationships>
</file>

<file path=word/_rels/header6.xml.rels><?xml version="1.0" encoding="UTF-8" standalone="yes"?>
<Relationships xmlns="http://schemas.openxmlformats.org/package/2006/relationships"><Relationship Id="rId1" Type="http://schemas.openxmlformats.org/officeDocument/2006/relationships/image" Target="media/image52.png"/></Relationships>
</file>

<file path=word/_rels/header7.xml.rels><?xml version="1.0" encoding="UTF-8" standalone="yes"?>
<Relationships xmlns="http://schemas.openxmlformats.org/package/2006/relationships"><Relationship Id="rId1" Type="http://schemas.openxmlformats.org/officeDocument/2006/relationships/image" Target="media/image46.png"/></Relationships>
</file>

<file path=word/_rels/header8.xml.rels><?xml version="1.0" encoding="UTF-8" standalone="yes"?>
<Relationships xmlns="http://schemas.openxmlformats.org/package/2006/relationships"><Relationship Id="rId1"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vcwnXyOenoIEqHl3OHHqSjtZGw==">CgMxLjA4AHIhMWhpaUw2ZmN5RUMyVjV6RGUxNmpYM2hsa0dnNVFITTlk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5635</Words>
  <Characters>32122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Silva, Arnaud (Postgraduate Student)</dc:creator>
  <cp:lastModifiedBy>Miailhe, Anabelle</cp:lastModifiedBy>
  <cp:revision>6</cp:revision>
  <dcterms:created xsi:type="dcterms:W3CDTF">2024-08-20T06:18:00Z</dcterms:created>
  <dcterms:modified xsi:type="dcterms:W3CDTF">2024-08-22T10:55:00Z</dcterms:modified>
</cp:coreProperties>
</file>